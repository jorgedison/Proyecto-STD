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561" w:rsidRPr="00325B0D" w:rsidRDefault="007A7561">
      <w:pPr>
        <w:pStyle w:val="SectionHeading"/>
        <w:spacing w:before="0" w:after="0"/>
        <w:ind w:firstLine="0"/>
        <w:jc w:val="center"/>
        <w:rPr>
          <w:rFonts w:ascii="Calibri" w:hAnsi="Calibri"/>
          <w:sz w:val="28"/>
        </w:rPr>
      </w:pPr>
      <w:bookmarkStart w:id="0" w:name="_GoBack"/>
      <w:bookmarkEnd w:id="0"/>
    </w:p>
    <w:p w:rsidR="007A7561" w:rsidRPr="00325B0D" w:rsidRDefault="007A7561">
      <w:pPr>
        <w:pStyle w:val="SectionHeading"/>
        <w:spacing w:before="0" w:after="0"/>
        <w:ind w:firstLine="0"/>
        <w:jc w:val="center"/>
        <w:rPr>
          <w:rFonts w:ascii="Calibri" w:hAnsi="Calibri"/>
          <w:sz w:val="56"/>
          <w:szCs w:val="56"/>
        </w:rPr>
      </w:pPr>
      <w:r w:rsidRPr="00325B0D">
        <w:rPr>
          <w:rFonts w:ascii="Calibri" w:hAnsi="Calibri"/>
          <w:sz w:val="56"/>
          <w:szCs w:val="56"/>
        </w:rPr>
        <w:t>Enunciado del Alcance del Proyecto</w:t>
      </w:r>
    </w:p>
    <w:p w:rsidR="007A7561" w:rsidRPr="00325B0D" w:rsidRDefault="007A7561">
      <w:pPr>
        <w:pStyle w:val="BodyTextKeep"/>
        <w:keepNext w:val="0"/>
        <w:spacing w:after="0" w:line="240" w:lineRule="auto"/>
        <w:rPr>
          <w:rFonts w:ascii="Calibri" w:hAnsi="Calibri"/>
        </w:rPr>
      </w:pPr>
    </w:p>
    <w:p w:rsidR="007A7561" w:rsidRPr="00325B0D" w:rsidRDefault="007A7561">
      <w:pPr>
        <w:pStyle w:val="SectionHeading"/>
        <w:spacing w:before="0" w:after="0" w:line="0" w:lineRule="atLeast"/>
        <w:ind w:firstLine="0"/>
        <w:rPr>
          <w:rFonts w:ascii="Calibri" w:hAnsi="Calibri"/>
          <w:sz w:val="28"/>
          <w:u w:val="single"/>
        </w:rPr>
      </w:pPr>
      <w:r w:rsidRPr="00325B0D">
        <w:rPr>
          <w:rFonts w:ascii="Calibri" w:hAnsi="Calibri"/>
          <w:sz w:val="28"/>
        </w:rPr>
        <w:t xml:space="preserve">A. </w:t>
      </w:r>
      <w:r w:rsidRPr="00325B0D">
        <w:rPr>
          <w:rFonts w:ascii="Calibri" w:hAnsi="Calibri"/>
          <w:sz w:val="28"/>
        </w:rPr>
        <w:tab/>
        <w:t>Información General</w:t>
      </w:r>
    </w:p>
    <w:p w:rsidR="007A7561" w:rsidRPr="00325B0D" w:rsidRDefault="00993C9F">
      <w:pPr>
        <w:ind w:left="0"/>
        <w:rPr>
          <w:rFonts w:ascii="Calibri" w:hAnsi="Calibri"/>
          <w:sz w:val="22"/>
        </w:rPr>
      </w:pPr>
      <w:r w:rsidRPr="00325B0D">
        <w:rPr>
          <w:rFonts w:ascii="Calibri" w:hAnsi="Calibri"/>
          <w:sz w:val="22"/>
        </w:rPr>
        <w:tab/>
      </w:r>
      <w:r w:rsidRPr="00325B0D">
        <w:rPr>
          <w:rFonts w:ascii="Calibri" w:hAnsi="Calibri"/>
          <w:sz w:val="22"/>
        </w:rPr>
        <w:tab/>
      </w:r>
      <w:r w:rsidRPr="00325B0D">
        <w:rPr>
          <w:rFonts w:ascii="Calibri" w:hAnsi="Calibri"/>
          <w:sz w:val="22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3600"/>
        <w:gridCol w:w="2160"/>
        <w:gridCol w:w="2790"/>
      </w:tblGrid>
      <w:tr w:rsidR="007A7561" w:rsidRPr="00325B0D" w:rsidTr="00C12CA0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A7561" w:rsidRPr="00325B0D" w:rsidRDefault="007A7561">
            <w:pPr>
              <w:pStyle w:val="formtext"/>
              <w:spacing w:before="40" w:after="40"/>
              <w:rPr>
                <w:rFonts w:ascii="Calibri" w:hAnsi="Calibri"/>
              </w:rPr>
            </w:pPr>
            <w:r w:rsidRPr="00325B0D">
              <w:rPr>
                <w:rFonts w:ascii="Calibri" w:hAnsi="Calibri"/>
              </w:rPr>
              <w:t>Nombre del Proyecto: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993C9F" w:rsidRPr="00325B0D" w:rsidRDefault="00993C9F" w:rsidP="00C12CA0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325B0D">
              <w:rPr>
                <w:rFonts w:ascii="Calibri" w:hAnsi="Calibri"/>
                <w:b w:val="0"/>
                <w:i w:val="0"/>
              </w:rPr>
              <w:t>Sistema de Trámite Documentario</w:t>
            </w:r>
          </w:p>
          <w:p w:rsidR="007A7561" w:rsidRPr="00325B0D" w:rsidRDefault="007A7561" w:rsidP="00C12CA0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</w:p>
        </w:tc>
        <w:tc>
          <w:tcPr>
            <w:tcW w:w="2160" w:type="dxa"/>
            <w:tcBorders>
              <w:left w:val="nil"/>
            </w:tcBorders>
          </w:tcPr>
          <w:p w:rsidR="007A7561" w:rsidRPr="00325B0D" w:rsidRDefault="007A7561">
            <w:pPr>
              <w:pStyle w:val="formtext"/>
              <w:spacing w:before="40" w:after="40"/>
              <w:jc w:val="right"/>
              <w:rPr>
                <w:rFonts w:ascii="Calibri" w:hAnsi="Calibri"/>
              </w:rPr>
            </w:pPr>
            <w:r w:rsidRPr="00325B0D">
              <w:rPr>
                <w:rFonts w:ascii="Calibri" w:hAnsi="Calibri"/>
              </w:rPr>
              <w:t>Fecha: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7A7561" w:rsidRPr="00325B0D" w:rsidRDefault="00C12CA0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325B0D">
              <w:rPr>
                <w:rFonts w:ascii="Calibri" w:hAnsi="Calibri"/>
                <w:b w:val="0"/>
                <w:i w:val="0"/>
              </w:rPr>
              <w:t>24-08-2013</w:t>
            </w:r>
          </w:p>
        </w:tc>
      </w:tr>
      <w:tr w:rsidR="007A7561" w:rsidRPr="00325B0D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bottom w:val="nil"/>
              <w:right w:val="nil"/>
            </w:tcBorders>
          </w:tcPr>
          <w:p w:rsidR="007A7561" w:rsidRPr="00325B0D" w:rsidRDefault="007A7561">
            <w:pPr>
              <w:pStyle w:val="formtext"/>
              <w:spacing w:before="40" w:after="40"/>
              <w:rPr>
                <w:rFonts w:ascii="Calibri" w:hAnsi="Calibri"/>
              </w:rPr>
            </w:pPr>
            <w:r w:rsidRPr="00325B0D">
              <w:rPr>
                <w:rFonts w:ascii="Calibri" w:hAnsi="Calibri"/>
              </w:rPr>
              <w:t>Patrocinador: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561" w:rsidRPr="00325B0D" w:rsidRDefault="00C12CA0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325B0D">
              <w:rPr>
                <w:rFonts w:ascii="Calibri" w:hAnsi="Calibri"/>
                <w:b w:val="0"/>
                <w:i w:val="0"/>
              </w:rPr>
              <w:t>Escuela de Posgrado – Universidad Ricardo Palma</w:t>
            </w:r>
            <w:r w:rsidR="006D3655" w:rsidRPr="00325B0D">
              <w:rPr>
                <w:rFonts w:ascii="Calibri" w:hAnsi="Calibri"/>
                <w:b w:val="0"/>
                <w:i w:val="0"/>
              </w:rPr>
              <w:t xml:space="preserve">   </w:t>
            </w:r>
          </w:p>
        </w:tc>
        <w:tc>
          <w:tcPr>
            <w:tcW w:w="2160" w:type="dxa"/>
            <w:tcBorders>
              <w:left w:val="nil"/>
              <w:bottom w:val="nil"/>
            </w:tcBorders>
          </w:tcPr>
          <w:p w:rsidR="007A7561" w:rsidRPr="00325B0D" w:rsidRDefault="007A7561">
            <w:pPr>
              <w:pStyle w:val="formtext"/>
              <w:spacing w:before="0"/>
              <w:jc w:val="right"/>
              <w:rPr>
                <w:rFonts w:ascii="Calibri" w:hAnsi="Calibri"/>
              </w:rPr>
            </w:pPr>
            <w:r w:rsidRPr="00325B0D">
              <w:rPr>
                <w:rFonts w:ascii="Calibri" w:hAnsi="Calibri"/>
              </w:rPr>
              <w:t>Fecha de Modificación:</w:t>
            </w:r>
          </w:p>
        </w:tc>
        <w:tc>
          <w:tcPr>
            <w:tcW w:w="2790" w:type="dxa"/>
            <w:tcBorders>
              <w:left w:val="nil"/>
              <w:bottom w:val="single" w:sz="4" w:space="0" w:color="auto"/>
            </w:tcBorders>
          </w:tcPr>
          <w:p w:rsidR="007A7561" w:rsidRPr="00325B0D" w:rsidRDefault="007A7561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325B0D">
              <w:rPr>
                <w:rFonts w:ascii="Calibri" w:hAnsi="Calibri"/>
                <w:b w:val="0"/>
                <w:i w:val="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" w:name="Text4"/>
            <w:r w:rsidRPr="00325B0D">
              <w:rPr>
                <w:rFonts w:ascii="Calibri" w:hAnsi="Calibri"/>
                <w:b w:val="0"/>
                <w:i w:val="0"/>
              </w:rPr>
              <w:instrText xml:space="preserve"> FORMTEXT </w:instrText>
            </w:r>
            <w:r w:rsidRPr="00325B0D">
              <w:rPr>
                <w:rFonts w:ascii="Calibri" w:hAnsi="Calibri"/>
                <w:b w:val="0"/>
                <w:i w:val="0"/>
              </w:rPr>
            </w:r>
            <w:r w:rsidRPr="00325B0D">
              <w:rPr>
                <w:rFonts w:ascii="Calibri" w:hAnsi="Calibri"/>
                <w:b w:val="0"/>
                <w:i w:val="0"/>
              </w:rPr>
              <w:fldChar w:fldCharType="separate"/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</w:rPr>
              <w:fldChar w:fldCharType="end"/>
            </w:r>
            <w:bookmarkEnd w:id="1"/>
          </w:p>
        </w:tc>
      </w:tr>
      <w:tr w:rsidR="007A7561" w:rsidRPr="00325B0D">
        <w:tblPrEx>
          <w:tblCellMar>
            <w:top w:w="0" w:type="dxa"/>
            <w:bottom w:w="0" w:type="dxa"/>
          </w:tblCellMar>
        </w:tblPrEx>
        <w:tc>
          <w:tcPr>
            <w:tcW w:w="2268" w:type="dxa"/>
          </w:tcPr>
          <w:p w:rsidR="007A7561" w:rsidRPr="00325B0D" w:rsidRDefault="007A7561">
            <w:pPr>
              <w:pStyle w:val="formtext"/>
              <w:spacing w:before="40" w:after="40"/>
              <w:rPr>
                <w:rFonts w:ascii="Calibri" w:hAnsi="Calibri"/>
              </w:rPr>
            </w:pPr>
            <w:r w:rsidRPr="00325B0D">
              <w:rPr>
                <w:rFonts w:ascii="Calibri" w:hAnsi="Calibri"/>
              </w:rPr>
              <w:t>Preparado Por: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7A7561" w:rsidRPr="00325B0D" w:rsidRDefault="00C12CA0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325B0D">
              <w:rPr>
                <w:rFonts w:ascii="Calibri" w:hAnsi="Calibri"/>
                <w:b w:val="0"/>
                <w:i w:val="0"/>
              </w:rPr>
              <w:t>Alex Pérez, Jorge Rodríguez, Javier Añaños</w:t>
            </w:r>
            <w:r w:rsidR="006D3655" w:rsidRPr="00325B0D">
              <w:rPr>
                <w:rFonts w:ascii="Calibri" w:hAnsi="Calibri"/>
                <w:b w:val="0"/>
                <w:i w:val="0"/>
              </w:rPr>
              <w:t xml:space="preserve">  </w:t>
            </w:r>
          </w:p>
        </w:tc>
        <w:tc>
          <w:tcPr>
            <w:tcW w:w="2160" w:type="dxa"/>
            <w:tcBorders>
              <w:left w:val="nil"/>
            </w:tcBorders>
          </w:tcPr>
          <w:p w:rsidR="007A7561" w:rsidRPr="00325B0D" w:rsidRDefault="007A7561">
            <w:pPr>
              <w:pStyle w:val="formtext"/>
              <w:spacing w:before="40" w:after="40"/>
              <w:jc w:val="right"/>
              <w:rPr>
                <w:rFonts w:ascii="Calibri" w:hAnsi="Calibri"/>
              </w:rPr>
            </w:pPr>
            <w:r w:rsidRPr="00325B0D">
              <w:rPr>
                <w:rFonts w:ascii="Calibri" w:hAnsi="Calibri"/>
              </w:rPr>
              <w:t>Autorizado  por:</w:t>
            </w:r>
          </w:p>
        </w:tc>
        <w:tc>
          <w:tcPr>
            <w:tcW w:w="2790" w:type="dxa"/>
            <w:tcBorders>
              <w:bottom w:val="single" w:sz="4" w:space="0" w:color="auto"/>
            </w:tcBorders>
          </w:tcPr>
          <w:p w:rsidR="007A7561" w:rsidRPr="00325B0D" w:rsidRDefault="007A7561">
            <w:pPr>
              <w:pStyle w:val="formtext"/>
              <w:spacing w:before="40" w:after="40"/>
              <w:rPr>
                <w:rFonts w:ascii="Calibri" w:hAnsi="Calibri"/>
                <w:b w:val="0"/>
                <w:i w:val="0"/>
              </w:rPr>
            </w:pPr>
            <w:r w:rsidRPr="00325B0D">
              <w:rPr>
                <w:rFonts w:ascii="Calibri" w:hAnsi="Calibri"/>
                <w:b w:val="0"/>
                <w:i w:val="0"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2" w:name="Text120"/>
            <w:r w:rsidRPr="00325B0D">
              <w:rPr>
                <w:rFonts w:ascii="Calibri" w:hAnsi="Calibri"/>
                <w:b w:val="0"/>
                <w:i w:val="0"/>
              </w:rPr>
              <w:instrText xml:space="preserve"> FORMTEXT </w:instrText>
            </w:r>
            <w:r w:rsidRPr="00325B0D">
              <w:rPr>
                <w:rFonts w:ascii="Calibri" w:hAnsi="Calibri"/>
                <w:b w:val="0"/>
                <w:i w:val="0"/>
              </w:rPr>
            </w:r>
            <w:r w:rsidRPr="00325B0D">
              <w:rPr>
                <w:rFonts w:ascii="Calibri" w:hAnsi="Calibri"/>
                <w:b w:val="0"/>
                <w:i w:val="0"/>
              </w:rPr>
              <w:fldChar w:fldCharType="separate"/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  <w:noProof/>
              </w:rPr>
              <w:t> </w:t>
            </w:r>
            <w:r w:rsidRPr="00325B0D">
              <w:rPr>
                <w:rFonts w:ascii="Calibri" w:hAnsi="Calibri"/>
                <w:b w:val="0"/>
                <w:i w:val="0"/>
              </w:rPr>
              <w:fldChar w:fldCharType="end"/>
            </w:r>
            <w:bookmarkEnd w:id="2"/>
          </w:p>
        </w:tc>
      </w:tr>
    </w:tbl>
    <w:p w:rsidR="007A7561" w:rsidRPr="00325B0D" w:rsidRDefault="007A7561">
      <w:pPr>
        <w:pStyle w:val="HeadingBase"/>
        <w:keepNext w:val="0"/>
        <w:keepLines w:val="0"/>
        <w:spacing w:before="40" w:after="40" w:line="120" w:lineRule="auto"/>
        <w:rPr>
          <w:rFonts w:ascii="Calibri" w:hAnsi="Calibri"/>
          <w:spacing w:val="0"/>
          <w:kern w:val="0"/>
        </w:rPr>
      </w:pPr>
    </w:p>
    <w:p w:rsidR="007A7561" w:rsidRPr="00325B0D" w:rsidRDefault="007A7561">
      <w:pPr>
        <w:pStyle w:val="tableheading"/>
        <w:spacing w:before="0"/>
        <w:jc w:val="both"/>
        <w:rPr>
          <w:rFonts w:ascii="Calibri" w:hAnsi="Calibri" w:cs="Arial"/>
          <w:sz w:val="22"/>
        </w:rPr>
      </w:pPr>
    </w:p>
    <w:p w:rsidR="007A7561" w:rsidRPr="00325B0D" w:rsidRDefault="005E696C">
      <w:pPr>
        <w:pStyle w:val="SectionHeading"/>
        <w:spacing w:before="0" w:after="0"/>
        <w:ind w:firstLine="0"/>
        <w:jc w:val="both"/>
        <w:rPr>
          <w:rFonts w:ascii="Calibri" w:hAnsi="Calibri" w:cs="Arial"/>
          <w:color w:val="FF0000"/>
          <w:sz w:val="28"/>
        </w:rPr>
      </w:pPr>
      <w:r w:rsidRPr="00325B0D">
        <w:rPr>
          <w:rFonts w:ascii="Calibri" w:hAnsi="Calibri" w:cs="Arial"/>
          <w:color w:val="FF0000"/>
          <w:sz w:val="28"/>
        </w:rPr>
        <w:t>B</w:t>
      </w:r>
      <w:r w:rsidR="007A7561" w:rsidRPr="00325B0D">
        <w:rPr>
          <w:rFonts w:ascii="Calibri" w:hAnsi="Calibri" w:cs="Arial"/>
          <w:color w:val="FF0000"/>
          <w:sz w:val="28"/>
        </w:rPr>
        <w:t>.</w:t>
      </w:r>
      <w:r w:rsidR="007A7561" w:rsidRPr="00325B0D">
        <w:rPr>
          <w:rFonts w:ascii="Calibri" w:hAnsi="Calibri" w:cs="Arial"/>
          <w:color w:val="FF0000"/>
          <w:sz w:val="28"/>
        </w:rPr>
        <w:tab/>
        <w:t>Descripción del</w:t>
      </w:r>
      <w:r w:rsidRPr="00325B0D">
        <w:rPr>
          <w:rFonts w:ascii="Calibri" w:hAnsi="Calibri" w:cs="Arial"/>
          <w:color w:val="FF0000"/>
          <w:sz w:val="28"/>
        </w:rPr>
        <w:t xml:space="preserve"> Alcance</w:t>
      </w:r>
      <w:r w:rsidR="007A7561" w:rsidRPr="00325B0D">
        <w:rPr>
          <w:rFonts w:ascii="Calibri" w:hAnsi="Calibri" w:cs="Arial"/>
          <w:color w:val="FF0000"/>
          <w:sz w:val="28"/>
        </w:rPr>
        <w:t xml:space="preserve"> Producto </w:t>
      </w:r>
    </w:p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</w:rPr>
      </w:pPr>
      <w:r w:rsidRPr="00325B0D">
        <w:rPr>
          <w:rFonts w:ascii="Calibri" w:hAnsi="Calibri" w:cs="Arial"/>
          <w:i/>
        </w:rPr>
        <w:t xml:space="preserve">Describir el Producto ó Servicio con </w:t>
      </w:r>
      <w:r w:rsidRPr="00325B0D">
        <w:rPr>
          <w:rFonts w:ascii="Calibri" w:hAnsi="Calibri" w:cs="Arial"/>
          <w:b/>
          <w:i/>
        </w:rPr>
        <w:t>suficiente detalle</w:t>
      </w:r>
      <w:r w:rsidRPr="00325B0D">
        <w:rPr>
          <w:rFonts w:ascii="Calibri" w:hAnsi="Calibri" w:cs="Arial"/>
          <w:i/>
        </w:rPr>
        <w:t>.</w:t>
      </w:r>
    </w:p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  <w:sz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3"/>
      </w:tblGrid>
      <w:tr w:rsidR="007A7561" w:rsidRPr="00325B0D">
        <w:tblPrEx>
          <w:tblCellMar>
            <w:top w:w="0" w:type="dxa"/>
            <w:bottom w:w="0" w:type="dxa"/>
          </w:tblCellMar>
        </w:tblPrEx>
        <w:tc>
          <w:tcPr>
            <w:tcW w:w="10593" w:type="dxa"/>
          </w:tcPr>
          <w:p w:rsidR="007A7561" w:rsidRPr="00325B0D" w:rsidRDefault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  <w:p w:rsidR="005E696C" w:rsidRPr="00325B0D" w:rsidRDefault="005E696C" w:rsidP="005E696C">
            <w:pPr>
              <w:pStyle w:val="narratstyle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 w:cs="Arial"/>
              </w:rPr>
            </w:pPr>
            <w:r w:rsidRPr="00325B0D">
              <w:rPr>
                <w:rFonts w:ascii="Calibri" w:hAnsi="Calibri" w:cs="Arial"/>
              </w:rPr>
              <w:t>Características funcionales:</w:t>
            </w:r>
          </w:p>
          <w:p w:rsidR="00C12CA0" w:rsidRPr="00325B0D" w:rsidRDefault="00C12CA0" w:rsidP="005E696C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Se requiere la validación de acceso de usuarios al Sistema, para ello previamente deben haberse registrado, permitiendo su consulta y modificación.</w:t>
            </w:r>
          </w:p>
          <w:p w:rsidR="005E696C" w:rsidRPr="00325B0D" w:rsidRDefault="00C12CA0" w:rsidP="005E696C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 xml:space="preserve">Debe permitir registrar y consultar el Trámite Documentario, </w:t>
            </w:r>
            <w:r w:rsidR="008012CB" w:rsidRPr="00325B0D">
              <w:rPr>
                <w:rFonts w:ascii="Calibri" w:hAnsi="Calibri"/>
                <w:sz w:val="22"/>
              </w:rPr>
              <w:t xml:space="preserve">así como </w:t>
            </w:r>
            <w:r w:rsidRPr="00325B0D">
              <w:rPr>
                <w:rFonts w:ascii="Calibri" w:hAnsi="Calibri"/>
                <w:sz w:val="22"/>
              </w:rPr>
              <w:t>obtener los requisitos del trámite</w:t>
            </w:r>
            <w:r w:rsidR="002D31F3" w:rsidRPr="00325B0D">
              <w:rPr>
                <w:rFonts w:ascii="Calibri" w:hAnsi="Calibri"/>
                <w:sz w:val="22"/>
              </w:rPr>
              <w:t>.</w:t>
            </w:r>
          </w:p>
          <w:p w:rsidR="005E696C" w:rsidRPr="00325B0D" w:rsidRDefault="008012CB" w:rsidP="005E696C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Asimismo, generar y consultar reportes</w:t>
            </w:r>
            <w:r w:rsidR="001C739E" w:rsidRPr="00325B0D">
              <w:rPr>
                <w:rFonts w:ascii="Calibri" w:hAnsi="Calibri"/>
                <w:sz w:val="22"/>
              </w:rPr>
              <w:t xml:space="preserve"> permitiendo al usuario dar seguimiento a sus trámites en curso.</w:t>
            </w:r>
          </w:p>
          <w:p w:rsidR="005E696C" w:rsidRPr="00325B0D" w:rsidRDefault="005E696C" w:rsidP="005E696C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</w:p>
          <w:p w:rsidR="005E696C" w:rsidRPr="00325B0D" w:rsidRDefault="005E696C" w:rsidP="005E696C">
            <w:pPr>
              <w:pStyle w:val="narratstyle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Características no funcionales:</w:t>
            </w:r>
          </w:p>
          <w:p w:rsidR="003974E3" w:rsidRPr="00325B0D" w:rsidRDefault="008012CB" w:rsidP="003974E3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 xml:space="preserve">Solo usuarios registrados en el sistema podrán ingresar y sus opciones en el menú principal serán de acuerdo a su perfil. </w:t>
            </w:r>
          </w:p>
          <w:p w:rsidR="008012CB" w:rsidRPr="00325B0D" w:rsidRDefault="001C739E" w:rsidP="003974E3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 xml:space="preserve">Debe </w:t>
            </w:r>
            <w:r w:rsidR="008012CB" w:rsidRPr="00325B0D">
              <w:rPr>
                <w:rFonts w:ascii="Calibri" w:hAnsi="Calibri"/>
                <w:sz w:val="22"/>
              </w:rPr>
              <w:t>permit</w:t>
            </w:r>
            <w:r w:rsidRPr="00325B0D">
              <w:rPr>
                <w:rFonts w:ascii="Calibri" w:hAnsi="Calibri"/>
                <w:sz w:val="22"/>
              </w:rPr>
              <w:t>ir</w:t>
            </w:r>
            <w:r w:rsidR="008012CB" w:rsidRPr="00325B0D">
              <w:rPr>
                <w:rFonts w:ascii="Calibri" w:hAnsi="Calibri"/>
                <w:sz w:val="22"/>
              </w:rPr>
              <w:t xml:space="preserve"> ser implementado</w:t>
            </w:r>
            <w:r w:rsidR="003974E3" w:rsidRPr="00325B0D">
              <w:rPr>
                <w:rFonts w:ascii="Calibri" w:hAnsi="Calibri"/>
                <w:sz w:val="22"/>
              </w:rPr>
              <w:t xml:space="preserve"> para todo tipo de navegador.</w:t>
            </w:r>
          </w:p>
          <w:p w:rsidR="003974E3" w:rsidRPr="00325B0D" w:rsidRDefault="003974E3" w:rsidP="003974E3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El 95 por ciento de las transacciones del sistema no deben exceder los 5 segundos.</w:t>
            </w:r>
          </w:p>
          <w:p w:rsidR="001C739E" w:rsidRPr="00325B0D" w:rsidRDefault="001C739E" w:rsidP="003974E3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El sistema debe soportar un promedio de 100 transacciones por minuto.</w:t>
            </w:r>
          </w:p>
          <w:p w:rsidR="001C739E" w:rsidRPr="00325B0D" w:rsidRDefault="001C739E" w:rsidP="003974E3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El sistema almacenará la información de hasta 500 usuarios</w:t>
            </w:r>
          </w:p>
          <w:p w:rsidR="005E696C" w:rsidRPr="00325B0D" w:rsidRDefault="005E696C" w:rsidP="005E696C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</w:p>
          <w:p w:rsidR="005E696C" w:rsidRPr="00325B0D" w:rsidRDefault="005E696C" w:rsidP="005E696C">
            <w:pPr>
              <w:pStyle w:val="narratstyle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Características técnicas:</w:t>
            </w:r>
          </w:p>
          <w:p w:rsidR="001C739E" w:rsidRPr="00325B0D" w:rsidRDefault="001C739E" w:rsidP="001C739E">
            <w:pPr>
              <w:ind w:left="705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La tecnología a utilizar será J2EE. El sistema deberá ser compatible con la máquina virtual de java 1.5 o superior. Lenguaje de Programación Java con patrones Struts.</w:t>
            </w:r>
          </w:p>
          <w:p w:rsidR="00797B9B" w:rsidRPr="00325B0D" w:rsidRDefault="001C739E" w:rsidP="00797B9B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El motor de base de datos deberá ser MySql 5.0 para el sistema puesto en marcha.</w:t>
            </w:r>
          </w:p>
          <w:p w:rsidR="00797B9B" w:rsidRPr="00325B0D" w:rsidRDefault="001C739E" w:rsidP="00797B9B">
            <w:pPr>
              <w:pStyle w:val="narratstyle"/>
              <w:spacing w:before="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La arquitectura lógica deberá considerarse en tres capas</w:t>
            </w:r>
          </w:p>
          <w:p w:rsidR="00B231C6" w:rsidRPr="00325B0D" w:rsidRDefault="00B231C6" w:rsidP="003F4B42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  <w:p w:rsidR="00B231C6" w:rsidRPr="00325B0D" w:rsidRDefault="00B231C6" w:rsidP="005E696C">
            <w:pPr>
              <w:pStyle w:val="narratstyle"/>
              <w:numPr>
                <w:ilvl w:val="0"/>
                <w:numId w:val="16"/>
              </w:numPr>
              <w:spacing w:before="0"/>
              <w:jc w:val="both"/>
              <w:rPr>
                <w:rFonts w:ascii="Calibri" w:hAnsi="Calibri" w:cs="Arial"/>
              </w:rPr>
            </w:pPr>
            <w:r w:rsidRPr="00325B0D">
              <w:rPr>
                <w:rFonts w:ascii="Calibri" w:hAnsi="Calibri" w:cs="Arial"/>
              </w:rPr>
              <w:t>Restricciones:</w:t>
            </w:r>
          </w:p>
          <w:p w:rsidR="001C739E" w:rsidRPr="00325B0D" w:rsidRDefault="001C739E" w:rsidP="001C739E">
            <w:pPr>
              <w:pStyle w:val="MTemaNormal"/>
              <w:numPr>
                <w:ilvl w:val="0"/>
                <w:numId w:val="17"/>
              </w:numPr>
              <w:rPr>
                <w:rFonts w:ascii="Calibri" w:hAnsi="Calibri" w:cs="Times New Roman"/>
                <w:sz w:val="22"/>
                <w:szCs w:val="20"/>
                <w:lang w:eastAsia="en-US"/>
              </w:rPr>
            </w:pPr>
            <w:r w:rsidRPr="00325B0D">
              <w:rPr>
                <w:rFonts w:ascii="Calibri" w:hAnsi="Calibri" w:cs="Times New Roman"/>
                <w:sz w:val="22"/>
                <w:szCs w:val="20"/>
                <w:lang w:eastAsia="en-US"/>
              </w:rPr>
              <w:t>Patrones de programación Struts</w:t>
            </w:r>
            <w:ins w:id="3" w:author="Cibertec " w:date="2010-05-24T22:37:00Z">
              <w:r w:rsidRPr="00325B0D">
                <w:rPr>
                  <w:rFonts w:ascii="Calibri" w:hAnsi="Calibri" w:cs="Times New Roman"/>
                  <w:sz w:val="22"/>
                  <w:szCs w:val="20"/>
                  <w:lang w:eastAsia="en-US"/>
                </w:rPr>
                <w:t xml:space="preserve"> </w:t>
              </w:r>
            </w:ins>
            <w:r w:rsidRPr="00325B0D">
              <w:rPr>
                <w:rFonts w:ascii="Calibri" w:hAnsi="Calibri" w:cs="Times New Roman"/>
                <w:sz w:val="22"/>
                <w:szCs w:val="20"/>
                <w:lang w:eastAsia="en-US"/>
              </w:rPr>
              <w:t>2.</w:t>
            </w:r>
          </w:p>
          <w:p w:rsidR="001C739E" w:rsidRPr="00325B0D" w:rsidRDefault="001C739E" w:rsidP="001C739E">
            <w:pPr>
              <w:pStyle w:val="MTemaNormal"/>
              <w:numPr>
                <w:ilvl w:val="0"/>
                <w:numId w:val="17"/>
              </w:numPr>
              <w:rPr>
                <w:rFonts w:ascii="Calibri" w:hAnsi="Calibri" w:cs="Times New Roman"/>
                <w:sz w:val="22"/>
                <w:szCs w:val="20"/>
                <w:lang w:eastAsia="en-US"/>
              </w:rPr>
            </w:pPr>
            <w:r w:rsidRPr="00325B0D">
              <w:rPr>
                <w:rFonts w:ascii="Calibri" w:hAnsi="Calibri" w:cs="Times New Roman"/>
                <w:sz w:val="22"/>
                <w:szCs w:val="20"/>
                <w:lang w:eastAsia="en-US"/>
              </w:rPr>
              <w:t>Tiempo 80 días calendario.</w:t>
            </w:r>
          </w:p>
          <w:p w:rsidR="001C739E" w:rsidRPr="00325B0D" w:rsidRDefault="001C739E" w:rsidP="001C739E">
            <w:pPr>
              <w:pStyle w:val="MTemaNormal"/>
              <w:numPr>
                <w:ilvl w:val="0"/>
                <w:numId w:val="17"/>
              </w:numPr>
              <w:rPr>
                <w:rFonts w:ascii="Calibri" w:hAnsi="Calibri" w:cs="Times New Roman"/>
                <w:sz w:val="22"/>
                <w:szCs w:val="20"/>
                <w:lang w:eastAsia="en-US"/>
              </w:rPr>
            </w:pPr>
            <w:r w:rsidRPr="00325B0D">
              <w:rPr>
                <w:rFonts w:ascii="Calibri" w:hAnsi="Calibri" w:cs="Times New Roman"/>
                <w:sz w:val="22"/>
                <w:szCs w:val="20"/>
                <w:lang w:eastAsia="en-US"/>
              </w:rPr>
              <w:t>Motor de base de datos MySQL 5.0.</w:t>
            </w:r>
          </w:p>
          <w:p w:rsidR="001C739E" w:rsidRPr="00325B0D" w:rsidRDefault="001C739E" w:rsidP="001C739E">
            <w:pPr>
              <w:pStyle w:val="MTemaNormal"/>
              <w:numPr>
                <w:ilvl w:val="0"/>
                <w:numId w:val="17"/>
              </w:numPr>
              <w:rPr>
                <w:rFonts w:ascii="Calibri" w:hAnsi="Calibri" w:cs="Times New Roman"/>
                <w:sz w:val="22"/>
                <w:szCs w:val="20"/>
                <w:lang w:eastAsia="en-US"/>
              </w:rPr>
            </w:pPr>
            <w:r w:rsidRPr="00325B0D">
              <w:rPr>
                <w:rFonts w:ascii="Calibri" w:hAnsi="Calibri" w:cs="Times New Roman"/>
                <w:sz w:val="22"/>
                <w:szCs w:val="20"/>
                <w:lang w:eastAsia="en-US"/>
              </w:rPr>
              <w:t>Lenguaje de programación Java J2EE.</w:t>
            </w:r>
          </w:p>
          <w:p w:rsidR="001C739E" w:rsidRPr="00325B0D" w:rsidRDefault="001C739E" w:rsidP="001C739E">
            <w:pPr>
              <w:pStyle w:val="MTemaNormal"/>
              <w:numPr>
                <w:ilvl w:val="0"/>
                <w:numId w:val="17"/>
              </w:numPr>
              <w:rPr>
                <w:rFonts w:ascii="Calibri" w:hAnsi="Calibri" w:cs="Times New Roman"/>
                <w:sz w:val="22"/>
                <w:szCs w:val="20"/>
                <w:lang w:eastAsia="en-US"/>
              </w:rPr>
            </w:pPr>
            <w:r w:rsidRPr="00325B0D">
              <w:rPr>
                <w:rFonts w:ascii="Calibri" w:hAnsi="Calibri" w:cs="Times New Roman"/>
                <w:sz w:val="22"/>
                <w:szCs w:val="20"/>
                <w:lang w:eastAsia="en-US"/>
              </w:rPr>
              <w:t>Implementación en todo tipo de navegador.</w:t>
            </w:r>
          </w:p>
          <w:p w:rsidR="005E696C" w:rsidRPr="00325B0D" w:rsidRDefault="001C739E" w:rsidP="003F4B42">
            <w:pPr>
              <w:pStyle w:val="MTemaNormal"/>
              <w:numPr>
                <w:ilvl w:val="0"/>
                <w:numId w:val="17"/>
              </w:numPr>
              <w:rPr>
                <w:rFonts w:ascii="Calibri" w:hAnsi="Calibri" w:cs="Times New Roman"/>
                <w:sz w:val="22"/>
                <w:szCs w:val="20"/>
                <w:lang w:eastAsia="en-US"/>
              </w:rPr>
            </w:pPr>
            <w:r w:rsidRPr="00325B0D">
              <w:rPr>
                <w:rFonts w:ascii="Calibri" w:hAnsi="Calibri" w:cs="Times New Roman"/>
                <w:sz w:val="22"/>
                <w:szCs w:val="20"/>
                <w:lang w:eastAsia="en-US"/>
              </w:rPr>
              <w:t>Implementación en Linux y Windows sistema operativo.</w:t>
            </w:r>
          </w:p>
          <w:p w:rsidR="007A7561" w:rsidRPr="00325B0D" w:rsidRDefault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</w:tc>
      </w:tr>
    </w:tbl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  <w:sz w:val="22"/>
        </w:rPr>
      </w:pPr>
    </w:p>
    <w:p w:rsidR="003F4B42" w:rsidRPr="00325B0D" w:rsidRDefault="003F4B42">
      <w:pPr>
        <w:pStyle w:val="narratstyle"/>
        <w:spacing w:before="0"/>
        <w:ind w:left="0"/>
        <w:jc w:val="both"/>
        <w:rPr>
          <w:rFonts w:ascii="Calibri" w:hAnsi="Calibri" w:cs="Arial"/>
          <w:sz w:val="22"/>
        </w:rPr>
      </w:pPr>
    </w:p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  <w:sz w:val="22"/>
        </w:rPr>
      </w:pPr>
    </w:p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  <w:sz w:val="22"/>
        </w:rPr>
      </w:pPr>
    </w:p>
    <w:p w:rsidR="007A7561" w:rsidRPr="00325B0D" w:rsidRDefault="003F3025">
      <w:pPr>
        <w:pStyle w:val="SectionHeading"/>
        <w:spacing w:before="0" w:after="0"/>
        <w:ind w:firstLine="0"/>
        <w:jc w:val="both"/>
        <w:rPr>
          <w:rFonts w:ascii="Calibri" w:hAnsi="Calibri" w:cs="Arial"/>
          <w:color w:val="FF0000"/>
          <w:sz w:val="28"/>
        </w:rPr>
      </w:pPr>
      <w:r w:rsidRPr="00325B0D">
        <w:rPr>
          <w:rFonts w:ascii="Calibri" w:hAnsi="Calibri" w:cs="Arial"/>
          <w:color w:val="FF0000"/>
          <w:sz w:val="28"/>
        </w:rPr>
        <w:t>C</w:t>
      </w:r>
      <w:r w:rsidR="007A7561" w:rsidRPr="00325B0D">
        <w:rPr>
          <w:rFonts w:ascii="Calibri" w:hAnsi="Calibri" w:cs="Arial"/>
          <w:color w:val="FF0000"/>
          <w:sz w:val="28"/>
        </w:rPr>
        <w:t>.</w:t>
      </w:r>
      <w:r w:rsidR="007A7561" w:rsidRPr="00325B0D">
        <w:rPr>
          <w:rFonts w:ascii="Calibri" w:hAnsi="Calibri" w:cs="Arial"/>
          <w:color w:val="FF0000"/>
          <w:sz w:val="28"/>
        </w:rPr>
        <w:tab/>
        <w:t>Entregables</w:t>
      </w:r>
    </w:p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  <w:i/>
        </w:rPr>
      </w:pPr>
      <w:r w:rsidRPr="00325B0D">
        <w:rPr>
          <w:rFonts w:ascii="Calibri" w:hAnsi="Calibri" w:cs="Arial"/>
          <w:i/>
        </w:rPr>
        <w:t>Definir que cosa concreta entregará el proyecto para lograr el objetivo.</w:t>
      </w:r>
    </w:p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  <w:sz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3"/>
      </w:tblGrid>
      <w:tr w:rsidR="007A7561" w:rsidRPr="00325B0D">
        <w:tblPrEx>
          <w:tblCellMar>
            <w:top w:w="0" w:type="dxa"/>
            <w:bottom w:w="0" w:type="dxa"/>
          </w:tblCellMar>
        </w:tblPrEx>
        <w:tc>
          <w:tcPr>
            <w:tcW w:w="10593" w:type="dxa"/>
          </w:tcPr>
          <w:p w:rsidR="007A7561" w:rsidRPr="00325B0D" w:rsidRDefault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  <w:p w:rsidR="007A7561" w:rsidRPr="00325B0D" w:rsidRDefault="007A7561">
            <w:pPr>
              <w:jc w:val="both"/>
              <w:rPr>
                <w:rFonts w:ascii="Calibri" w:hAnsi="Calibri"/>
                <w:b/>
                <w:sz w:val="20"/>
              </w:rPr>
            </w:pPr>
            <w:r w:rsidRPr="00325B0D">
              <w:rPr>
                <w:rFonts w:ascii="Calibri" w:hAnsi="Calibri"/>
                <w:b/>
                <w:sz w:val="20"/>
              </w:rPr>
              <w:t>Del Producto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 xml:space="preserve">Plan de Proyecto 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 xml:space="preserve">Enunciado del Alcance  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EDT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Documento de Procesos de Negocio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Lista de Requisitos Funcionales y no Funcionales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Trazabilidad Casos de Usos y Requisitos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 xml:space="preserve">Especificaciones de Caso de Usos 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Trazabilidad Casos de Usos y Clases de Análisis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Documento de Análisis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Documento de Diseño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Documento de Microdiseño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Documento de arquitectura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Ejecutables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Casos de Prueba unitarias x Escenarios</w:t>
            </w:r>
          </w:p>
          <w:p w:rsidR="007132F9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Plan de Despliegue</w:t>
            </w:r>
          </w:p>
          <w:p w:rsidR="00B231C6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Diagrama de Despliegue</w:t>
            </w:r>
          </w:p>
          <w:p w:rsidR="007A7561" w:rsidRPr="00325B0D" w:rsidRDefault="005E696C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 xml:space="preserve"> </w:t>
            </w:r>
          </w:p>
          <w:p w:rsidR="007A7561" w:rsidRPr="00325B0D" w:rsidRDefault="007A7561">
            <w:pPr>
              <w:jc w:val="both"/>
              <w:rPr>
                <w:rFonts w:ascii="Calibri" w:hAnsi="Calibri"/>
                <w:b/>
                <w:sz w:val="20"/>
              </w:rPr>
            </w:pPr>
            <w:r w:rsidRPr="00325B0D">
              <w:rPr>
                <w:rFonts w:ascii="Calibri" w:hAnsi="Calibri"/>
                <w:b/>
                <w:sz w:val="20"/>
              </w:rPr>
              <w:t>De la Gestión</w:t>
            </w:r>
          </w:p>
          <w:p w:rsidR="00970A37" w:rsidRPr="00325B0D" w:rsidRDefault="007132F9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Cronograma del Proyecto</w:t>
            </w:r>
          </w:p>
          <w:p w:rsidR="00970A37" w:rsidRPr="00325B0D" w:rsidRDefault="00970A37" w:rsidP="007132F9">
            <w:pPr>
              <w:jc w:val="both"/>
              <w:rPr>
                <w:rFonts w:ascii="Calibri" w:hAnsi="Calibri"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Lista de riesgos</w:t>
            </w:r>
          </w:p>
          <w:p w:rsidR="005E696C" w:rsidRPr="00325B0D" w:rsidRDefault="00970A37" w:rsidP="00B231C6">
            <w:pPr>
              <w:jc w:val="both"/>
              <w:rPr>
                <w:rFonts w:ascii="Calibri" w:hAnsi="Calibri"/>
                <w:b/>
                <w:sz w:val="20"/>
              </w:rPr>
            </w:pPr>
            <w:r w:rsidRPr="00325B0D">
              <w:rPr>
                <w:rFonts w:ascii="Calibri" w:hAnsi="Calibri"/>
                <w:sz w:val="20"/>
              </w:rPr>
              <w:t>Informe del proyecto</w:t>
            </w:r>
          </w:p>
          <w:p w:rsidR="007A7561" w:rsidRPr="00325B0D" w:rsidRDefault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</w:tc>
      </w:tr>
    </w:tbl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</w:rPr>
      </w:pPr>
    </w:p>
    <w:p w:rsidR="007A7561" w:rsidRPr="00325B0D" w:rsidRDefault="007A7561">
      <w:pPr>
        <w:pStyle w:val="tableheading"/>
        <w:spacing w:before="0"/>
        <w:jc w:val="both"/>
        <w:rPr>
          <w:rFonts w:ascii="Calibri" w:hAnsi="Calibri" w:cs="Arial"/>
        </w:rPr>
      </w:pPr>
    </w:p>
    <w:p w:rsidR="007A7561" w:rsidRPr="00325B0D" w:rsidRDefault="003F3025" w:rsidP="005E696C">
      <w:pPr>
        <w:pStyle w:val="SectionHeading"/>
        <w:spacing w:before="0" w:after="0"/>
        <w:ind w:firstLine="0"/>
        <w:jc w:val="both"/>
        <w:rPr>
          <w:rFonts w:ascii="Calibri" w:hAnsi="Calibri"/>
          <w:color w:val="FF0000"/>
        </w:rPr>
      </w:pPr>
      <w:r w:rsidRPr="00325B0D">
        <w:rPr>
          <w:rFonts w:ascii="Calibri" w:hAnsi="Calibri"/>
          <w:color w:val="FF0000"/>
          <w:sz w:val="28"/>
        </w:rPr>
        <w:t>D</w:t>
      </w:r>
      <w:r w:rsidR="007A7561" w:rsidRPr="00325B0D">
        <w:rPr>
          <w:rFonts w:ascii="Calibri" w:hAnsi="Calibri"/>
          <w:color w:val="FF0000"/>
          <w:sz w:val="28"/>
        </w:rPr>
        <w:t>.</w:t>
      </w:r>
      <w:r w:rsidR="007A7561" w:rsidRPr="00325B0D">
        <w:rPr>
          <w:rFonts w:ascii="Calibri" w:hAnsi="Calibri"/>
          <w:color w:val="FF0000"/>
          <w:sz w:val="28"/>
        </w:rPr>
        <w:tab/>
      </w:r>
      <w:r w:rsidR="005E696C" w:rsidRPr="00325B0D">
        <w:rPr>
          <w:rFonts w:ascii="Calibri" w:hAnsi="Calibri"/>
          <w:color w:val="FF0000"/>
          <w:sz w:val="28"/>
        </w:rPr>
        <w:t>Exclusiones del proyecto</w:t>
      </w:r>
      <w:r w:rsidR="007A7561" w:rsidRPr="00325B0D">
        <w:rPr>
          <w:rFonts w:ascii="Calibri" w:hAnsi="Calibri"/>
          <w:color w:val="FF0000"/>
        </w:rPr>
        <w:t>.</w:t>
      </w:r>
    </w:p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3"/>
      </w:tblGrid>
      <w:tr w:rsidR="007A7561" w:rsidRPr="00325B0D">
        <w:tblPrEx>
          <w:tblCellMar>
            <w:top w:w="0" w:type="dxa"/>
            <w:bottom w:w="0" w:type="dxa"/>
          </w:tblCellMar>
        </w:tblPrEx>
        <w:tc>
          <w:tcPr>
            <w:tcW w:w="10593" w:type="dxa"/>
          </w:tcPr>
          <w:p w:rsidR="007A7561" w:rsidRPr="00325B0D" w:rsidRDefault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  <w:p w:rsidR="007A7561" w:rsidRPr="00325B0D" w:rsidRDefault="00B1331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El sistema no interactuará con otros sistemas existentes</w:t>
            </w:r>
          </w:p>
          <w:p w:rsidR="007A7561" w:rsidRPr="00325B0D" w:rsidRDefault="00B1331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El sistema no se encargará de los procesos de pagos</w:t>
            </w:r>
          </w:p>
          <w:p w:rsidR="007A7561" w:rsidRPr="00325B0D" w:rsidRDefault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</w:tc>
      </w:tr>
    </w:tbl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</w:rPr>
      </w:pPr>
    </w:p>
    <w:p w:rsidR="004A2A61" w:rsidRPr="00325B0D" w:rsidRDefault="003F3025" w:rsidP="004A2A61">
      <w:pPr>
        <w:pStyle w:val="SectionHeading"/>
        <w:spacing w:before="0" w:after="0"/>
        <w:ind w:firstLine="0"/>
        <w:jc w:val="both"/>
        <w:rPr>
          <w:rFonts w:ascii="Calibri" w:hAnsi="Calibri"/>
          <w:color w:val="FF0000"/>
        </w:rPr>
      </w:pPr>
      <w:r w:rsidRPr="00325B0D">
        <w:rPr>
          <w:rFonts w:ascii="Calibri" w:hAnsi="Calibri"/>
          <w:color w:val="FF0000"/>
          <w:sz w:val="28"/>
        </w:rPr>
        <w:t>E</w:t>
      </w:r>
      <w:r w:rsidR="004A2A61" w:rsidRPr="00325B0D">
        <w:rPr>
          <w:rFonts w:ascii="Calibri" w:hAnsi="Calibri"/>
          <w:color w:val="FF0000"/>
          <w:sz w:val="28"/>
        </w:rPr>
        <w:t>.</w:t>
      </w:r>
      <w:r w:rsidR="004A2A61" w:rsidRPr="00325B0D">
        <w:rPr>
          <w:rFonts w:ascii="Calibri" w:hAnsi="Calibri"/>
          <w:color w:val="FF0000"/>
          <w:sz w:val="28"/>
        </w:rPr>
        <w:tab/>
        <w:t xml:space="preserve">Restricciones </w:t>
      </w:r>
    </w:p>
    <w:p w:rsidR="004A2A61" w:rsidRPr="00325B0D" w:rsidRDefault="002D7F23" w:rsidP="004A2A61">
      <w:pPr>
        <w:pStyle w:val="narratstyle"/>
        <w:spacing w:before="0"/>
        <w:ind w:left="0"/>
        <w:jc w:val="both"/>
        <w:rPr>
          <w:rFonts w:ascii="Calibri" w:hAnsi="Calibri" w:cs="Arial"/>
          <w:color w:val="FF0000"/>
        </w:rPr>
      </w:pPr>
      <w:r w:rsidRPr="00325B0D">
        <w:rPr>
          <w:rFonts w:ascii="Calibri" w:hAnsi="Calibri" w:cs="Arial"/>
          <w:color w:val="FF0000"/>
        </w:rPr>
        <w:t>b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3"/>
      </w:tblGrid>
      <w:tr w:rsidR="004A2A61" w:rsidRPr="00325B0D">
        <w:tblPrEx>
          <w:tblCellMar>
            <w:top w:w="0" w:type="dxa"/>
            <w:bottom w:w="0" w:type="dxa"/>
          </w:tblCellMar>
        </w:tblPrEx>
        <w:tc>
          <w:tcPr>
            <w:tcW w:w="10593" w:type="dxa"/>
          </w:tcPr>
          <w:p w:rsidR="004A2A61" w:rsidRPr="00325B0D" w:rsidRDefault="004A2A61" w:rsidP="002664DD">
            <w:pPr>
              <w:tabs>
                <w:tab w:val="left" w:pos="2340"/>
              </w:tabs>
              <w:ind w:left="720"/>
              <w:jc w:val="both"/>
              <w:rPr>
                <w:rFonts w:ascii="Calibri" w:hAnsi="Calibri"/>
                <w:sz w:val="20"/>
              </w:rPr>
            </w:pPr>
          </w:p>
          <w:p w:rsidR="002664DD" w:rsidRPr="00325B0D" w:rsidRDefault="002664DD" w:rsidP="00970A3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Patrones de programación Struts</w:t>
            </w:r>
            <w:ins w:id="4" w:author="Cibertec " w:date="2010-05-24T22:37:00Z">
              <w:r w:rsidRPr="00325B0D">
                <w:rPr>
                  <w:rFonts w:ascii="Calibri" w:hAnsi="Calibri"/>
                  <w:sz w:val="22"/>
                </w:rPr>
                <w:t xml:space="preserve"> </w:t>
              </w:r>
            </w:ins>
            <w:r w:rsidRPr="00325B0D">
              <w:rPr>
                <w:rFonts w:ascii="Calibri" w:hAnsi="Calibri"/>
                <w:sz w:val="22"/>
              </w:rPr>
              <w:t>2</w:t>
            </w:r>
          </w:p>
          <w:p w:rsidR="002664DD" w:rsidRPr="00325B0D" w:rsidRDefault="00970A37" w:rsidP="00970A3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Tiempo 80 días calendario</w:t>
            </w:r>
          </w:p>
          <w:p w:rsidR="002664DD" w:rsidRPr="00325B0D" w:rsidRDefault="002664DD" w:rsidP="00970A3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Motor de base de datos MySQL 5.0</w:t>
            </w:r>
          </w:p>
          <w:p w:rsidR="002664DD" w:rsidRPr="00325B0D" w:rsidRDefault="002664DD" w:rsidP="00970A3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Lenguaje de programación Java J2EE</w:t>
            </w:r>
          </w:p>
          <w:p w:rsidR="002664DD" w:rsidRPr="00325B0D" w:rsidRDefault="002664DD" w:rsidP="00970A3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Implement</w:t>
            </w:r>
            <w:r w:rsidR="00970A37" w:rsidRPr="00325B0D">
              <w:rPr>
                <w:rFonts w:ascii="Calibri" w:hAnsi="Calibri"/>
                <w:sz w:val="22"/>
              </w:rPr>
              <w:t>ación en todo tipo de navegador</w:t>
            </w:r>
          </w:p>
          <w:p w:rsidR="002664DD" w:rsidRPr="00325B0D" w:rsidRDefault="002664DD" w:rsidP="00970A3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Implementación en Li</w:t>
            </w:r>
            <w:r w:rsidR="00970A37" w:rsidRPr="00325B0D">
              <w:rPr>
                <w:rFonts w:ascii="Calibri" w:hAnsi="Calibri"/>
                <w:sz w:val="22"/>
              </w:rPr>
              <w:t>nux y Windows sistema operativo</w:t>
            </w:r>
          </w:p>
          <w:p w:rsidR="004A2A61" w:rsidRPr="00325B0D" w:rsidRDefault="004A2A61" w:rsidP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</w:tc>
      </w:tr>
    </w:tbl>
    <w:p w:rsidR="007A7561" w:rsidRPr="00325B0D" w:rsidRDefault="007A7561">
      <w:pPr>
        <w:pStyle w:val="narratstyle"/>
        <w:spacing w:before="0"/>
        <w:ind w:left="0"/>
        <w:jc w:val="both"/>
        <w:rPr>
          <w:rFonts w:ascii="Calibri" w:hAnsi="Calibri" w:cs="Arial"/>
        </w:rPr>
      </w:pPr>
    </w:p>
    <w:p w:rsidR="004A2A61" w:rsidRPr="00325B0D" w:rsidRDefault="003F3025" w:rsidP="004A2A61">
      <w:pPr>
        <w:pStyle w:val="SectionHeading"/>
        <w:spacing w:before="0" w:after="0"/>
        <w:ind w:firstLine="0"/>
        <w:jc w:val="both"/>
        <w:rPr>
          <w:rFonts w:ascii="Calibri" w:hAnsi="Calibri"/>
          <w:color w:val="FF0000"/>
        </w:rPr>
      </w:pPr>
      <w:r w:rsidRPr="00325B0D">
        <w:rPr>
          <w:rFonts w:ascii="Calibri" w:hAnsi="Calibri"/>
          <w:color w:val="FF0000"/>
          <w:sz w:val="28"/>
        </w:rPr>
        <w:t>F</w:t>
      </w:r>
      <w:r w:rsidR="004A2A61" w:rsidRPr="00325B0D">
        <w:rPr>
          <w:rFonts w:ascii="Calibri" w:hAnsi="Calibri"/>
          <w:color w:val="FF0000"/>
          <w:sz w:val="28"/>
        </w:rPr>
        <w:t>.</w:t>
      </w:r>
      <w:r w:rsidR="004A2A61" w:rsidRPr="00325B0D">
        <w:rPr>
          <w:rFonts w:ascii="Calibri" w:hAnsi="Calibri"/>
          <w:color w:val="FF0000"/>
          <w:sz w:val="28"/>
        </w:rPr>
        <w:tab/>
        <w:t>Supuestos</w:t>
      </w:r>
    </w:p>
    <w:p w:rsidR="004A2A61" w:rsidRPr="00325B0D" w:rsidRDefault="004A2A61" w:rsidP="004A2A61">
      <w:pPr>
        <w:pStyle w:val="narratstyle"/>
        <w:spacing w:before="0"/>
        <w:ind w:left="0"/>
        <w:jc w:val="both"/>
        <w:rPr>
          <w:rFonts w:ascii="Calibri" w:hAnsi="Calibri" w:cs="Arial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93"/>
      </w:tblGrid>
      <w:tr w:rsidR="004A2A61" w:rsidRPr="00325B0D">
        <w:tblPrEx>
          <w:tblCellMar>
            <w:top w:w="0" w:type="dxa"/>
            <w:bottom w:w="0" w:type="dxa"/>
          </w:tblCellMar>
        </w:tblPrEx>
        <w:tc>
          <w:tcPr>
            <w:tcW w:w="10593" w:type="dxa"/>
          </w:tcPr>
          <w:p w:rsidR="00B13317" w:rsidRPr="00325B0D" w:rsidRDefault="004C2A3F" w:rsidP="00B13317">
            <w:pPr>
              <w:numPr>
                <w:ilvl w:val="0"/>
                <w:numId w:val="8"/>
              </w:numPr>
              <w:tabs>
                <w:tab w:val="left" w:pos="2340"/>
              </w:tabs>
              <w:spacing w:after="6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La o</w:t>
            </w:r>
            <w:r w:rsidR="00B13317" w:rsidRPr="00325B0D">
              <w:rPr>
                <w:rFonts w:ascii="Calibri" w:hAnsi="Calibri"/>
                <w:sz w:val="22"/>
              </w:rPr>
              <w:t>rganización cuenta con infraestructura tecnológica</w:t>
            </w:r>
          </w:p>
          <w:p w:rsidR="00B13317" w:rsidRPr="00325B0D" w:rsidRDefault="004C2A3F" w:rsidP="00B13317">
            <w:pPr>
              <w:numPr>
                <w:ilvl w:val="0"/>
                <w:numId w:val="8"/>
              </w:numPr>
              <w:tabs>
                <w:tab w:val="left" w:pos="2340"/>
              </w:tabs>
              <w:spacing w:after="60"/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La o</w:t>
            </w:r>
            <w:r w:rsidR="00B13317" w:rsidRPr="00325B0D">
              <w:rPr>
                <w:rFonts w:ascii="Calibri" w:hAnsi="Calibri"/>
                <w:sz w:val="22"/>
              </w:rPr>
              <w:t>rganización cuenta con licencias de servidor</w:t>
            </w:r>
          </w:p>
          <w:p w:rsidR="004A2A61" w:rsidRPr="00325B0D" w:rsidRDefault="00B13317" w:rsidP="00B13317">
            <w:pPr>
              <w:numPr>
                <w:ilvl w:val="0"/>
                <w:numId w:val="8"/>
              </w:numPr>
              <w:tabs>
                <w:tab w:val="left" w:pos="2340"/>
              </w:tabs>
              <w:jc w:val="both"/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lastRenderedPageBreak/>
              <w:t>El personal está calificado para el mantenimiento</w:t>
            </w:r>
          </w:p>
          <w:p w:rsidR="002664DD" w:rsidRPr="00325B0D" w:rsidRDefault="002664DD" w:rsidP="002664DD">
            <w:pPr>
              <w:numPr>
                <w:ilvl w:val="0"/>
                <w:numId w:val="21"/>
              </w:numPr>
              <w:tabs>
                <w:tab w:val="num" w:pos="2127"/>
              </w:tabs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>El patrocinador aportará con su conocimiento de la organización y los procesos en el desarrollo exitoso de la Implementación, asimismo participará de las coordinaciones, toma de decisiones y verificación de la ejecución de las acciones en el proyecto</w:t>
            </w:r>
          </w:p>
          <w:p w:rsidR="004C2A3F" w:rsidRPr="00325B0D" w:rsidRDefault="004C2A3F" w:rsidP="002664DD">
            <w:pPr>
              <w:numPr>
                <w:ilvl w:val="0"/>
                <w:numId w:val="21"/>
              </w:numPr>
              <w:tabs>
                <w:tab w:val="num" w:pos="2127"/>
              </w:tabs>
              <w:rPr>
                <w:rFonts w:ascii="Calibri" w:hAnsi="Calibri"/>
                <w:sz w:val="22"/>
              </w:rPr>
            </w:pPr>
            <w:r w:rsidRPr="00325B0D">
              <w:rPr>
                <w:rFonts w:ascii="Calibri" w:hAnsi="Calibri"/>
                <w:sz w:val="22"/>
              </w:rPr>
              <w:t xml:space="preserve">La organización permitirá tener acceso a sus instalaciones físicas    </w:t>
            </w:r>
          </w:p>
          <w:p w:rsidR="004A2A61" w:rsidRPr="00325B0D" w:rsidRDefault="004A2A61" w:rsidP="007A7561">
            <w:pPr>
              <w:pStyle w:val="narratstyle"/>
              <w:spacing w:before="0"/>
              <w:ind w:left="0"/>
              <w:jc w:val="both"/>
              <w:rPr>
                <w:rFonts w:ascii="Calibri" w:hAnsi="Calibri" w:cs="Arial"/>
              </w:rPr>
            </w:pPr>
          </w:p>
        </w:tc>
      </w:tr>
    </w:tbl>
    <w:p w:rsidR="007D3A96" w:rsidRPr="00325B0D" w:rsidRDefault="007D3A96">
      <w:pPr>
        <w:pStyle w:val="narratstyle"/>
        <w:spacing w:before="0"/>
        <w:ind w:left="0"/>
        <w:jc w:val="both"/>
        <w:rPr>
          <w:rFonts w:ascii="Calibri" w:hAnsi="Calibri" w:cs="Arial"/>
        </w:rPr>
      </w:pPr>
    </w:p>
    <w:p w:rsidR="004A2A61" w:rsidRPr="00325B0D" w:rsidRDefault="00B169B5">
      <w:pPr>
        <w:pStyle w:val="narratstyle"/>
        <w:spacing w:before="0"/>
        <w:ind w:left="0"/>
        <w:jc w:val="both"/>
        <w:rPr>
          <w:rFonts w:ascii="Calibri" w:hAnsi="Calibri" w:cs="Arial"/>
          <w:color w:val="FF0000"/>
        </w:rPr>
      </w:pPr>
      <w:r w:rsidRPr="00325B0D">
        <w:rPr>
          <w:rFonts w:ascii="Calibri" w:hAnsi="Calibri" w:cs="Arial"/>
          <w:color w:val="FF0000"/>
        </w:rPr>
        <w:t xml:space="preserve"> FIRMA</w:t>
      </w:r>
    </w:p>
    <w:p w:rsidR="00105857" w:rsidRPr="00325B0D" w:rsidRDefault="00105857">
      <w:pPr>
        <w:pStyle w:val="narratstyle"/>
        <w:spacing w:before="0"/>
        <w:ind w:left="0"/>
        <w:jc w:val="both"/>
        <w:rPr>
          <w:rFonts w:ascii="Calibri" w:hAnsi="Calibri" w:cs="Arial"/>
          <w:color w:val="FF0000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78"/>
        <w:gridCol w:w="4140"/>
        <w:gridCol w:w="2340"/>
      </w:tblGrid>
      <w:tr w:rsidR="00105857" w:rsidTr="00105857"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hideMark/>
          </w:tcPr>
          <w:p w:rsidR="00105857" w:rsidRPr="00105857" w:rsidRDefault="00105857">
            <w:pPr>
              <w:pStyle w:val="tableheading"/>
              <w:jc w:val="center"/>
              <w:rPr>
                <w:rFonts w:ascii="Calibri" w:hAnsi="Calibri"/>
                <w:sz w:val="22"/>
                <w:lang w:val="es-PE"/>
              </w:rPr>
            </w:pPr>
            <w:r w:rsidRPr="00105857">
              <w:rPr>
                <w:rFonts w:ascii="Calibri" w:hAnsi="Calibri"/>
                <w:b w:val="0"/>
                <w:i/>
                <w:sz w:val="22"/>
                <w:lang w:val="es-PE"/>
              </w:rPr>
              <w:t>Nombre / Rol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hideMark/>
          </w:tcPr>
          <w:p w:rsidR="00105857" w:rsidRPr="00105857" w:rsidRDefault="00105857">
            <w:pPr>
              <w:pStyle w:val="tableheading"/>
              <w:jc w:val="center"/>
              <w:rPr>
                <w:rFonts w:ascii="Calibri" w:hAnsi="Calibri"/>
                <w:sz w:val="22"/>
                <w:lang w:val="es-PE"/>
              </w:rPr>
            </w:pPr>
            <w:r w:rsidRPr="00105857">
              <w:rPr>
                <w:rFonts w:ascii="Calibri" w:hAnsi="Calibri"/>
                <w:b w:val="0"/>
                <w:i/>
                <w:sz w:val="22"/>
                <w:lang w:val="es-PE"/>
              </w:rPr>
              <w:t>Firma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20" w:color="000000" w:fill="FFFFFF"/>
            <w:hideMark/>
          </w:tcPr>
          <w:p w:rsidR="00105857" w:rsidRPr="00105857" w:rsidRDefault="00105857">
            <w:pPr>
              <w:pStyle w:val="tableheading"/>
              <w:jc w:val="center"/>
              <w:rPr>
                <w:rFonts w:ascii="Calibri" w:hAnsi="Calibri"/>
                <w:sz w:val="22"/>
                <w:lang w:val="es-PE"/>
              </w:rPr>
            </w:pPr>
            <w:r w:rsidRPr="00105857">
              <w:rPr>
                <w:rFonts w:ascii="Calibri" w:hAnsi="Calibri"/>
                <w:b w:val="0"/>
                <w:i/>
                <w:sz w:val="22"/>
                <w:lang w:val="es-PE"/>
              </w:rPr>
              <w:t>Fecha</w:t>
            </w:r>
          </w:p>
        </w:tc>
      </w:tr>
      <w:tr w:rsidR="00105857" w:rsidTr="00105857"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  <w:r w:rsidRPr="00105857">
              <w:rPr>
                <w:rFonts w:ascii="Calibri" w:hAnsi="Calibri"/>
                <w:i/>
                <w:sz w:val="22"/>
                <w:lang w:val="es-PE"/>
              </w:rPr>
              <w:t>Jorge Rodríguez / Líder del proyecto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</w:tc>
      </w:tr>
      <w:tr w:rsidR="00105857" w:rsidTr="00105857"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  <w:r w:rsidRPr="00105857">
              <w:rPr>
                <w:rFonts w:ascii="Calibri" w:hAnsi="Calibri"/>
                <w:i/>
                <w:sz w:val="22"/>
                <w:lang w:val="es-PE"/>
              </w:rPr>
              <w:t>Javier Añaños / Analista Diseñador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</w:tc>
      </w:tr>
      <w:tr w:rsidR="00105857" w:rsidTr="00105857"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  <w:r w:rsidRPr="00105857">
              <w:rPr>
                <w:rFonts w:ascii="Calibri" w:hAnsi="Calibri"/>
                <w:i/>
                <w:sz w:val="22"/>
                <w:lang w:val="es-PE"/>
              </w:rPr>
              <w:t>Alex Pérez / Ing.Configuración y Desarrollador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857" w:rsidRPr="00105857" w:rsidRDefault="00105857">
            <w:pPr>
              <w:pStyle w:val="tableheading"/>
              <w:rPr>
                <w:rFonts w:ascii="Calibri" w:hAnsi="Calibri"/>
                <w:sz w:val="22"/>
                <w:lang w:val="es-PE"/>
              </w:rPr>
            </w:pPr>
          </w:p>
        </w:tc>
      </w:tr>
    </w:tbl>
    <w:p w:rsidR="00105857" w:rsidRPr="00325B0D" w:rsidRDefault="00105857">
      <w:pPr>
        <w:pStyle w:val="narratstyle"/>
        <w:spacing w:before="0"/>
        <w:ind w:left="0"/>
        <w:jc w:val="both"/>
        <w:rPr>
          <w:rFonts w:ascii="Calibri" w:hAnsi="Calibri" w:cs="Arial"/>
          <w:color w:val="FF0000"/>
          <w:lang w:val="es-PE"/>
        </w:rPr>
      </w:pPr>
    </w:p>
    <w:sectPr w:rsidR="00105857" w:rsidRPr="00325B0D">
      <w:footerReference w:type="even" r:id="rId9"/>
      <w:footerReference w:type="default" r:id="rId10"/>
      <w:pgSz w:w="12240" w:h="15840" w:code="1"/>
      <w:pgMar w:top="720" w:right="720" w:bottom="1008" w:left="720" w:header="720" w:footer="57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5A9E" w:rsidRDefault="00E35A9E">
      <w:r>
        <w:separator/>
      </w:r>
    </w:p>
  </w:endnote>
  <w:endnote w:type="continuationSeparator" w:id="0">
    <w:p w:rsidR="00E35A9E" w:rsidRDefault="00E3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otusWP Type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A96" w:rsidRDefault="007D3A9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7D3A96" w:rsidRDefault="007D3A9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3A96" w:rsidRDefault="007D3A96">
    <w:pPr>
      <w:pStyle w:val="Piedepgina"/>
      <w:pBdr>
        <w:top w:val="single" w:sz="4" w:space="0" w:color="auto"/>
      </w:pBdr>
      <w:tabs>
        <w:tab w:val="clear" w:pos="4320"/>
        <w:tab w:val="clear" w:pos="8640"/>
        <w:tab w:val="center" w:pos="5400"/>
        <w:tab w:val="right" w:pos="10800"/>
      </w:tabs>
      <w:ind w:left="0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ab/>
      <w:t xml:space="preserve">Page </w:t>
    </w:r>
    <w:r>
      <w:rPr>
        <w:rStyle w:val="Nmerodepgina"/>
        <w:rFonts w:ascii="Times New Roman" w:hAnsi="Times New Roman"/>
        <w:b w:val="0"/>
      </w:rPr>
      <w:fldChar w:fldCharType="begin"/>
    </w:r>
    <w:r>
      <w:rPr>
        <w:rStyle w:val="Nmerodepgina"/>
        <w:rFonts w:ascii="Times New Roman" w:hAnsi="Times New Roman"/>
        <w:b w:val="0"/>
      </w:rPr>
      <w:instrText xml:space="preserve"> PAGE </w:instrText>
    </w:r>
    <w:r>
      <w:rPr>
        <w:rStyle w:val="Nmerodepgina"/>
        <w:rFonts w:ascii="Times New Roman" w:hAnsi="Times New Roman"/>
        <w:b w:val="0"/>
      </w:rPr>
      <w:fldChar w:fldCharType="separate"/>
    </w:r>
    <w:r w:rsidR="00314351">
      <w:rPr>
        <w:rStyle w:val="Nmerodepgina"/>
        <w:rFonts w:ascii="Times New Roman" w:hAnsi="Times New Roman"/>
        <w:b w:val="0"/>
        <w:noProof/>
      </w:rPr>
      <w:t>1</w:t>
    </w:r>
    <w:r>
      <w:rPr>
        <w:rStyle w:val="Nmerodepgina"/>
        <w:rFonts w:ascii="Times New Roman" w:hAnsi="Times New Roman"/>
        <w:b w:val="0"/>
      </w:rPr>
      <w:fldChar w:fldCharType="end"/>
    </w:r>
    <w:r>
      <w:rPr>
        <w:rFonts w:ascii="Times New Roman" w:hAnsi="Times New Roman"/>
        <w:sz w:val="18"/>
      </w:rPr>
      <w:tab/>
    </w:r>
    <w:r>
      <w:rPr>
        <w:rFonts w:ascii="Times New Roman" w:hAnsi="Times New Roman"/>
        <w:i/>
        <w:sz w:val="18"/>
      </w:rPr>
      <w:t>Scope Statement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5A9E" w:rsidRDefault="00E35A9E">
      <w:r>
        <w:separator/>
      </w:r>
    </w:p>
  </w:footnote>
  <w:footnote w:type="continuationSeparator" w:id="0">
    <w:p w:rsidR="00E35A9E" w:rsidRDefault="00E35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F24DE"/>
    <w:multiLevelType w:val="singleLevel"/>
    <w:tmpl w:val="286868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7B846CB"/>
    <w:multiLevelType w:val="multilevel"/>
    <w:tmpl w:val="CB8EAC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021C05"/>
    <w:multiLevelType w:val="hybridMultilevel"/>
    <w:tmpl w:val="730CFB2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otusWP 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otusWP Typ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otusWP Typ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1494FCD"/>
    <w:multiLevelType w:val="hybridMultilevel"/>
    <w:tmpl w:val="4E6E4666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16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241441ED"/>
    <w:multiLevelType w:val="hybridMultilevel"/>
    <w:tmpl w:val="AC1E838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AD3D15"/>
    <w:multiLevelType w:val="hybridMultilevel"/>
    <w:tmpl w:val="40042B66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LotusWP 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LotusWP Typ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LotusWP Typ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269D18C0"/>
    <w:multiLevelType w:val="singleLevel"/>
    <w:tmpl w:val="31CA7EC6"/>
    <w:lvl w:ilvl="0">
      <w:start w:val="1"/>
      <w:numFmt w:val="bullet"/>
      <w:pStyle w:val="Listaconvietas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7">
    <w:nsid w:val="2CCE2696"/>
    <w:multiLevelType w:val="hybridMultilevel"/>
    <w:tmpl w:val="4E6E4666"/>
    <w:lvl w:ilvl="0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3212608"/>
    <w:multiLevelType w:val="hybridMultilevel"/>
    <w:tmpl w:val="5B0435EA"/>
    <w:lvl w:ilvl="0" w:tplc="FFFFFFFF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6965220"/>
    <w:multiLevelType w:val="hybridMultilevel"/>
    <w:tmpl w:val="C5667D14"/>
    <w:lvl w:ilvl="0" w:tplc="0409000B">
      <w:start w:val="1"/>
      <w:numFmt w:val="bullet"/>
      <w:lvlText w:val=""/>
      <w:lvlJc w:val="left"/>
      <w:pPr>
        <w:tabs>
          <w:tab w:val="num" w:pos="1431"/>
        </w:tabs>
        <w:ind w:left="1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51"/>
        </w:tabs>
        <w:ind w:left="215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71"/>
        </w:tabs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91"/>
        </w:tabs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11"/>
        </w:tabs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31"/>
        </w:tabs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51"/>
        </w:tabs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71"/>
        </w:tabs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91"/>
        </w:tabs>
        <w:ind w:left="7191" w:hanging="360"/>
      </w:pPr>
      <w:rPr>
        <w:rFonts w:ascii="Wingdings" w:hAnsi="Wingdings" w:hint="default"/>
      </w:rPr>
    </w:lvl>
  </w:abstractNum>
  <w:abstractNum w:abstractNumId="10">
    <w:nsid w:val="37BD1033"/>
    <w:multiLevelType w:val="hybridMultilevel"/>
    <w:tmpl w:val="40042B66"/>
    <w:lvl w:ilvl="0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LotusWP 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LotusWP Typ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LotusWP Typ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3E835C82"/>
    <w:multiLevelType w:val="singleLevel"/>
    <w:tmpl w:val="EACE5E46"/>
    <w:lvl w:ilvl="0">
      <w:start w:val="1"/>
      <w:numFmt w:val="bullet"/>
      <w:pStyle w:val="Listaconvietas"/>
      <w:lvlText w:val="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12">
    <w:nsid w:val="401D6812"/>
    <w:multiLevelType w:val="hybridMultilevel"/>
    <w:tmpl w:val="B1D0E72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2E1F69"/>
    <w:multiLevelType w:val="hybridMultilevel"/>
    <w:tmpl w:val="FB545B0E"/>
    <w:lvl w:ilvl="0" w:tplc="48F09AB8">
      <w:start w:val="4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4">
    <w:nsid w:val="48E71275"/>
    <w:multiLevelType w:val="hybridMultilevel"/>
    <w:tmpl w:val="9C3E7876"/>
    <w:lvl w:ilvl="0" w:tplc="39F4B4E8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E1823B5"/>
    <w:multiLevelType w:val="singleLevel"/>
    <w:tmpl w:val="FF1EB898"/>
    <w:lvl w:ilvl="0">
      <w:start w:val="1"/>
      <w:numFmt w:val="bullet"/>
      <w:pStyle w:val="Lista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6">
    <w:nsid w:val="52892BC9"/>
    <w:multiLevelType w:val="multilevel"/>
    <w:tmpl w:val="D23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Verdan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Verdana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Verdana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85E4C16"/>
    <w:multiLevelType w:val="hybridMultilevel"/>
    <w:tmpl w:val="380C8A6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LotusWP Type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LotusWP Type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LotusWP Type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A76B69"/>
    <w:multiLevelType w:val="singleLevel"/>
    <w:tmpl w:val="E32E0B9A"/>
    <w:lvl w:ilvl="0">
      <w:start w:val="1"/>
      <w:numFmt w:val="bullet"/>
      <w:pStyle w:val="Listaconvietas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9">
    <w:nsid w:val="6074028F"/>
    <w:multiLevelType w:val="multilevel"/>
    <w:tmpl w:val="C76C24F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0">
    <w:nsid w:val="68583519"/>
    <w:multiLevelType w:val="hybridMultilevel"/>
    <w:tmpl w:val="9656D06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1"/>
  </w:num>
  <w:num w:numId="3">
    <w:abstractNumId w:val="0"/>
  </w:num>
  <w:num w:numId="4">
    <w:abstractNumId w:val="18"/>
  </w:num>
  <w:num w:numId="5">
    <w:abstractNumId w:val="6"/>
  </w:num>
  <w:num w:numId="6">
    <w:abstractNumId w:val="5"/>
  </w:num>
  <w:num w:numId="7">
    <w:abstractNumId w:val="17"/>
  </w:num>
  <w:num w:numId="8">
    <w:abstractNumId w:val="2"/>
  </w:num>
  <w:num w:numId="9">
    <w:abstractNumId w:val="16"/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7"/>
  </w:num>
  <w:num w:numId="14">
    <w:abstractNumId w:val="3"/>
  </w:num>
  <w:num w:numId="15">
    <w:abstractNumId w:val="10"/>
  </w:num>
  <w:num w:numId="16">
    <w:abstractNumId w:val="14"/>
  </w:num>
  <w:num w:numId="17">
    <w:abstractNumId w:val="13"/>
  </w:num>
  <w:num w:numId="18">
    <w:abstractNumId w:val="8"/>
  </w:num>
  <w:num w:numId="19">
    <w:abstractNumId w:val="20"/>
  </w:num>
  <w:num w:numId="20">
    <w:abstractNumId w:val="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en-US" w:vendorID="8" w:dllVersion="513" w:checkStyle="1"/>
  <w:activeWritingStyle w:appName="MSWord" w:lang="es-ES_tradnl" w:vendorID="9" w:dllVersion="512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956"/>
    <w:rsid w:val="00026FAF"/>
    <w:rsid w:val="00105857"/>
    <w:rsid w:val="001C739E"/>
    <w:rsid w:val="002664DD"/>
    <w:rsid w:val="002D31F3"/>
    <w:rsid w:val="002D7F23"/>
    <w:rsid w:val="00314351"/>
    <w:rsid w:val="00325B0D"/>
    <w:rsid w:val="00386130"/>
    <w:rsid w:val="003974E3"/>
    <w:rsid w:val="003F3025"/>
    <w:rsid w:val="003F4B42"/>
    <w:rsid w:val="00472E73"/>
    <w:rsid w:val="004A2A61"/>
    <w:rsid w:val="004C2A3F"/>
    <w:rsid w:val="005E696C"/>
    <w:rsid w:val="00625E3B"/>
    <w:rsid w:val="006D3655"/>
    <w:rsid w:val="007132F9"/>
    <w:rsid w:val="0073705D"/>
    <w:rsid w:val="00797B9B"/>
    <w:rsid w:val="007A7561"/>
    <w:rsid w:val="007B1258"/>
    <w:rsid w:val="007D3A96"/>
    <w:rsid w:val="008012CB"/>
    <w:rsid w:val="00813F53"/>
    <w:rsid w:val="00884956"/>
    <w:rsid w:val="0091631A"/>
    <w:rsid w:val="00970A37"/>
    <w:rsid w:val="00993C9F"/>
    <w:rsid w:val="00A542BA"/>
    <w:rsid w:val="00B13317"/>
    <w:rsid w:val="00B169B5"/>
    <w:rsid w:val="00B231C6"/>
    <w:rsid w:val="00C12CA0"/>
    <w:rsid w:val="00C72429"/>
    <w:rsid w:val="00CD09E7"/>
    <w:rsid w:val="00D165FF"/>
    <w:rsid w:val="00DA7C64"/>
    <w:rsid w:val="00E3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2A61"/>
    <w:pPr>
      <w:ind w:left="1080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2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3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4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5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120" w:after="0" w:line="240" w:lineRule="auto"/>
      <w:ind w:left="720" w:right="86" w:firstLine="0"/>
      <w:outlineLvl w:val="9"/>
    </w:pPr>
    <w:rPr>
      <w:rFonts w:ascii="Times New Roman" w:hAnsi="Times New Roman"/>
      <w:b w:val="0"/>
      <w:spacing w:val="0"/>
      <w:kern w:val="0"/>
      <w:position w:val="0"/>
      <w:sz w:val="20"/>
    </w:rPr>
  </w:style>
  <w:style w:type="paragraph" w:customStyle="1" w:styleId="tableheading">
    <w:name w:val="table heading"/>
    <w:basedOn w:val="Normal"/>
    <w:pPr>
      <w:spacing w:before="60"/>
      <w:ind w:left="0"/>
    </w:pPr>
    <w:rPr>
      <w:rFonts w:ascii="Times New Roman" w:hAnsi="Times New Roman"/>
      <w:b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Times New Roman" w:hAnsi="Times New Roman"/>
      <w:i/>
      <w:sz w:val="20"/>
    </w:rPr>
  </w:style>
  <w:style w:type="paragraph" w:customStyle="1" w:styleId="Instructions">
    <w:name w:val="Instructions"/>
    <w:basedOn w:val="Normal"/>
    <w:autoRedefine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ind w:left="0"/>
    </w:pPr>
    <w:rPr>
      <w:rFonts w:ascii="Times New Roman" w:hAnsi="Times New Roman"/>
      <w:sz w:val="28"/>
    </w:rPr>
  </w:style>
  <w:style w:type="paragraph" w:customStyle="1" w:styleId="formtext">
    <w:name w:val="form text"/>
    <w:basedOn w:val="Normal"/>
    <w:pPr>
      <w:spacing w:before="120"/>
      <w:ind w:left="0"/>
    </w:pPr>
    <w:rPr>
      <w:rFonts w:ascii="Times New Roman" w:hAnsi="Times New Roman"/>
      <w:b/>
      <w:i/>
      <w:sz w:val="22"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sz w:val="20"/>
      <w:szCs w:val="24"/>
    </w:rPr>
  </w:style>
  <w:style w:type="paragraph" w:styleId="Sangra3detindependiente">
    <w:name w:val="Body Text Indent 3"/>
    <w:basedOn w:val="Normal"/>
    <w:pPr>
      <w:ind w:left="720"/>
      <w:jc w:val="both"/>
    </w:pPr>
    <w:rPr>
      <w:rFonts w:ascii="Times New Roman" w:hAnsi="Times New Roman"/>
      <w:szCs w:val="24"/>
    </w:rPr>
  </w:style>
  <w:style w:type="paragraph" w:customStyle="1" w:styleId="MTemaNormal">
    <w:name w:val="MTemaNormal"/>
    <w:basedOn w:val="Normal"/>
    <w:rsid w:val="001C739E"/>
    <w:pPr>
      <w:spacing w:after="60"/>
      <w:ind w:left="567"/>
      <w:jc w:val="both"/>
    </w:pPr>
    <w:rPr>
      <w:rFonts w:ascii="Verdana" w:hAnsi="Verdana" w:cs="Arial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rsid w:val="00B13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13317"/>
    <w:rPr>
      <w:rFonts w:ascii="Tahoma" w:hAnsi="Tahoma" w:cs="Tahoma"/>
      <w:sz w:val="16"/>
      <w:szCs w:val="16"/>
      <w:lang w:val="es-ES" w:eastAsia="en-US"/>
    </w:rPr>
  </w:style>
  <w:style w:type="paragraph" w:customStyle="1" w:styleId="mtemanormal0">
    <w:name w:val="mtemanormal"/>
    <w:basedOn w:val="Normal"/>
    <w:rsid w:val="00B13317"/>
    <w:pPr>
      <w:spacing w:before="100" w:beforeAutospacing="1" w:after="100" w:afterAutospacing="1"/>
      <w:ind w:left="0"/>
    </w:pPr>
    <w:rPr>
      <w:rFonts w:ascii="Times New Roman" w:hAnsi="Times New Roman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2A61"/>
    <w:pPr>
      <w:ind w:left="1080"/>
    </w:pPr>
    <w:rPr>
      <w:rFonts w:ascii="Arial" w:hAnsi="Arial"/>
      <w:sz w:val="24"/>
      <w:lang w:val="es-ES"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Epgrafe"/>
    <w:pPr>
      <w:keepNext/>
    </w:pPr>
  </w:style>
  <w:style w:type="paragraph" w:styleId="Epgrafe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2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3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4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5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120" w:after="0" w:line="240" w:lineRule="auto"/>
      <w:ind w:left="720" w:right="86" w:firstLine="0"/>
      <w:outlineLvl w:val="9"/>
    </w:pPr>
    <w:rPr>
      <w:rFonts w:ascii="Times New Roman" w:hAnsi="Times New Roman"/>
      <w:b w:val="0"/>
      <w:spacing w:val="0"/>
      <w:kern w:val="0"/>
      <w:position w:val="0"/>
      <w:sz w:val="20"/>
    </w:rPr>
  </w:style>
  <w:style w:type="paragraph" w:customStyle="1" w:styleId="tableheading">
    <w:name w:val="table heading"/>
    <w:basedOn w:val="Normal"/>
    <w:pPr>
      <w:spacing w:before="60"/>
      <w:ind w:left="0"/>
    </w:pPr>
    <w:rPr>
      <w:rFonts w:ascii="Times New Roman" w:hAnsi="Times New Roman"/>
      <w:b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Times New Roman" w:hAnsi="Times New Roman"/>
      <w:i/>
      <w:sz w:val="20"/>
    </w:rPr>
  </w:style>
  <w:style w:type="paragraph" w:customStyle="1" w:styleId="Instructions">
    <w:name w:val="Instructions"/>
    <w:basedOn w:val="Normal"/>
    <w:autoRedefine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5" w:color="auto" w:fill="FFFFFF"/>
      <w:ind w:left="0"/>
    </w:pPr>
    <w:rPr>
      <w:rFonts w:ascii="Times New Roman" w:hAnsi="Times New Roman"/>
      <w:sz w:val="28"/>
    </w:rPr>
  </w:style>
  <w:style w:type="paragraph" w:customStyle="1" w:styleId="formtext">
    <w:name w:val="form text"/>
    <w:basedOn w:val="Normal"/>
    <w:pPr>
      <w:spacing w:before="120"/>
      <w:ind w:left="0"/>
    </w:pPr>
    <w:rPr>
      <w:rFonts w:ascii="Times New Roman" w:hAnsi="Times New Roman"/>
      <w:b/>
      <w:i/>
      <w:sz w:val="22"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sz w:val="20"/>
      <w:szCs w:val="24"/>
    </w:rPr>
  </w:style>
  <w:style w:type="paragraph" w:styleId="Sangra3detindependiente">
    <w:name w:val="Body Text Indent 3"/>
    <w:basedOn w:val="Normal"/>
    <w:pPr>
      <w:ind w:left="720"/>
      <w:jc w:val="both"/>
    </w:pPr>
    <w:rPr>
      <w:rFonts w:ascii="Times New Roman" w:hAnsi="Times New Roman"/>
      <w:szCs w:val="24"/>
    </w:rPr>
  </w:style>
  <w:style w:type="paragraph" w:customStyle="1" w:styleId="MTemaNormal">
    <w:name w:val="MTemaNormal"/>
    <w:basedOn w:val="Normal"/>
    <w:rsid w:val="001C739E"/>
    <w:pPr>
      <w:spacing w:after="60"/>
      <w:ind w:left="567"/>
      <w:jc w:val="both"/>
    </w:pPr>
    <w:rPr>
      <w:rFonts w:ascii="Verdana" w:hAnsi="Verdana" w:cs="Arial"/>
      <w:sz w:val="20"/>
      <w:szCs w:val="24"/>
      <w:lang w:eastAsia="es-ES"/>
    </w:rPr>
  </w:style>
  <w:style w:type="paragraph" w:styleId="Textodeglobo">
    <w:name w:val="Balloon Text"/>
    <w:basedOn w:val="Normal"/>
    <w:link w:val="TextodegloboCar"/>
    <w:rsid w:val="00B133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13317"/>
    <w:rPr>
      <w:rFonts w:ascii="Tahoma" w:hAnsi="Tahoma" w:cs="Tahoma"/>
      <w:sz w:val="16"/>
      <w:szCs w:val="16"/>
      <w:lang w:val="es-ES" w:eastAsia="en-US"/>
    </w:rPr>
  </w:style>
  <w:style w:type="paragraph" w:customStyle="1" w:styleId="mtemanormal0">
    <w:name w:val="mtemanormal"/>
    <w:basedOn w:val="Normal"/>
    <w:rsid w:val="00B13317"/>
    <w:pPr>
      <w:spacing w:before="100" w:beforeAutospacing="1" w:after="100" w:afterAutospacing="1"/>
      <w:ind w:left="0"/>
    </w:pPr>
    <w:rPr>
      <w:rFonts w:ascii="Times New Roman" w:hAnsi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ictor\PMI\michigan%20pm%20methodology\PMM05_Scope_Statement_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50EDCF-88C6-4530-A655-E7383FC105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PMM05_Scope_Statement_01.dot</Template>
  <TotalTime>1</TotalTime>
  <Pages>3</Pages>
  <Words>539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Enunciado del Alcance del Proyecto</vt:lpstr>
    </vt:vector>
  </TitlesOfParts>
  <Company/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Enunciado del Alcance del Proyecto</dc:title>
  <dc:creator>Roger Vargas</dc:creator>
  <cp:lastModifiedBy>Jorge</cp:lastModifiedBy>
  <cp:revision>2</cp:revision>
  <cp:lastPrinted>2004-05-04T23:14:00Z</cp:lastPrinted>
  <dcterms:created xsi:type="dcterms:W3CDTF">2013-09-10T08:20:00Z</dcterms:created>
  <dcterms:modified xsi:type="dcterms:W3CDTF">2013-09-10T08:20:00Z</dcterms:modified>
</cp:coreProperties>
</file>