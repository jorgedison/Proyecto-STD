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80" w:rsidRPr="00872548" w:rsidRDefault="00310B80">
      <w:pPr>
        <w:pStyle w:val="SectionHeading"/>
        <w:spacing w:before="0" w:after="0" w:line="0" w:lineRule="atLeast"/>
        <w:ind w:firstLine="0"/>
        <w:jc w:val="center"/>
        <w:rPr>
          <w:rFonts w:ascii="Calibri" w:hAnsi="Calibri"/>
          <w:sz w:val="28"/>
          <w:lang w:val="es-PE"/>
        </w:rPr>
      </w:pPr>
    </w:p>
    <w:p w:rsidR="008A7D05" w:rsidRPr="00872548" w:rsidRDefault="008A7D05">
      <w:pPr>
        <w:pStyle w:val="SectionHeading"/>
        <w:spacing w:before="0" w:after="0" w:line="0" w:lineRule="atLeast"/>
        <w:ind w:firstLine="0"/>
        <w:jc w:val="center"/>
        <w:rPr>
          <w:rFonts w:ascii="Calibri" w:hAnsi="Calibri"/>
          <w:sz w:val="52"/>
          <w:szCs w:val="52"/>
          <w:lang w:val="es-PE"/>
        </w:rPr>
      </w:pPr>
      <w:r w:rsidRPr="00872548">
        <w:rPr>
          <w:rFonts w:ascii="Calibri" w:hAnsi="Calibri"/>
          <w:sz w:val="52"/>
          <w:szCs w:val="52"/>
          <w:lang w:val="es-PE"/>
        </w:rPr>
        <w:t>Acta de Constitución del Proyecto</w:t>
      </w:r>
    </w:p>
    <w:p w:rsidR="00310B80" w:rsidRPr="00872548" w:rsidRDefault="00310B80">
      <w:pPr>
        <w:pStyle w:val="BodyTextKeep"/>
        <w:keepNext w:val="0"/>
        <w:spacing w:after="0" w:line="240" w:lineRule="auto"/>
        <w:rPr>
          <w:rFonts w:ascii="Calibri" w:hAnsi="Calibri"/>
          <w:lang w:val="es-PE"/>
        </w:rPr>
      </w:pPr>
    </w:p>
    <w:p w:rsidR="00310B80" w:rsidRPr="00872548" w:rsidRDefault="00310B80">
      <w:pPr>
        <w:pStyle w:val="SectionHeading"/>
        <w:spacing w:before="0" w:after="0" w:line="0" w:lineRule="atLeast"/>
        <w:ind w:firstLine="0"/>
        <w:rPr>
          <w:rFonts w:ascii="Calibri" w:hAnsi="Calibri"/>
          <w:sz w:val="28"/>
          <w:u w:val="single"/>
          <w:lang w:val="es-PE"/>
        </w:rPr>
      </w:pPr>
      <w:r w:rsidRPr="00872548">
        <w:rPr>
          <w:rFonts w:ascii="Calibri" w:hAnsi="Calibri"/>
          <w:sz w:val="28"/>
          <w:lang w:val="es-PE"/>
        </w:rPr>
        <w:t>A.  Información General</w:t>
      </w:r>
    </w:p>
    <w:p w:rsidR="00310B80" w:rsidRPr="00872548" w:rsidRDefault="00310B80">
      <w:pPr>
        <w:pStyle w:val="narratstyle"/>
        <w:ind w:left="720" w:right="720"/>
        <w:jc w:val="left"/>
        <w:rPr>
          <w:rFonts w:ascii="Calibri" w:hAnsi="Calibri"/>
          <w:sz w:val="20"/>
          <w:lang w:val="es-P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3600"/>
        <w:gridCol w:w="2160"/>
        <w:gridCol w:w="2790"/>
      </w:tblGrid>
      <w:tr w:rsidR="00F92744" w:rsidRPr="00872548">
        <w:tc>
          <w:tcPr>
            <w:tcW w:w="2268" w:type="dxa"/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Nombre del Proyecto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proofErr w:type="spellStart"/>
            <w:r w:rsidRPr="00872548">
              <w:rPr>
                <w:rFonts w:ascii="Calibri" w:hAnsi="Calibri"/>
                <w:b w:val="0"/>
                <w:i w:val="0"/>
              </w:rPr>
              <w:t>Sistema</w:t>
            </w:r>
            <w:proofErr w:type="spellEnd"/>
            <w:r w:rsidRPr="00872548">
              <w:rPr>
                <w:rFonts w:ascii="Calibri" w:hAnsi="Calibri"/>
                <w:b w:val="0"/>
                <w:i w:val="0"/>
              </w:rPr>
              <w:t xml:space="preserve"> de </w:t>
            </w:r>
            <w:proofErr w:type="spellStart"/>
            <w:r w:rsidRPr="00872548">
              <w:rPr>
                <w:rFonts w:ascii="Calibri" w:hAnsi="Calibri"/>
                <w:b w:val="0"/>
                <w:i w:val="0"/>
              </w:rPr>
              <w:t>Trámite</w:t>
            </w:r>
            <w:proofErr w:type="spellEnd"/>
            <w:r w:rsidRPr="00872548">
              <w:rPr>
                <w:rFonts w:ascii="Calibri" w:hAnsi="Calibri"/>
                <w:b w:val="0"/>
                <w:i w:val="0"/>
              </w:rPr>
              <w:t xml:space="preserve"> </w:t>
            </w:r>
            <w:proofErr w:type="spellStart"/>
            <w:r w:rsidRPr="00872548">
              <w:rPr>
                <w:rFonts w:ascii="Calibri" w:hAnsi="Calibri"/>
                <w:b w:val="0"/>
                <w:i w:val="0"/>
              </w:rPr>
              <w:t>Documentario</w:t>
            </w:r>
            <w:proofErr w:type="spellEnd"/>
          </w:p>
        </w:tc>
        <w:tc>
          <w:tcPr>
            <w:tcW w:w="2160" w:type="dxa"/>
            <w:tcBorders>
              <w:lef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Fecha de Preparación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92744" w:rsidRPr="00872548" w:rsidRDefault="00F92744" w:rsidP="00316401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872548">
              <w:rPr>
                <w:rFonts w:ascii="Calibri" w:hAnsi="Calibri"/>
                <w:b w:val="0"/>
                <w:i w:val="0"/>
              </w:rPr>
              <w:t>24-08-2013</w:t>
            </w:r>
          </w:p>
        </w:tc>
      </w:tr>
      <w:tr w:rsidR="00F92744" w:rsidRPr="00872548">
        <w:tblPrEx>
          <w:tblBorders>
            <w:bottom w:val="single" w:sz="6" w:space="0" w:color="auto"/>
          </w:tblBorders>
        </w:tblPrEx>
        <w:tc>
          <w:tcPr>
            <w:tcW w:w="2268" w:type="dxa"/>
            <w:tcBorders>
              <w:bottom w:val="nil"/>
              <w:righ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Patrocinador: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  <w:r w:rsidRPr="00872548">
              <w:rPr>
                <w:rFonts w:ascii="Calibri" w:hAnsi="Calibri"/>
                <w:b w:val="0"/>
                <w:i w:val="0"/>
                <w:lang w:val="es-PE"/>
              </w:rPr>
              <w:t xml:space="preserve">Escuela de Posgrado – Universidad Ricardo Palma   </w:t>
            </w:r>
          </w:p>
        </w:tc>
        <w:tc>
          <w:tcPr>
            <w:tcW w:w="2160" w:type="dxa"/>
            <w:tcBorders>
              <w:left w:val="nil"/>
              <w:bottom w:val="nil"/>
            </w:tcBorders>
          </w:tcPr>
          <w:p w:rsidR="00F92744" w:rsidRPr="00872548" w:rsidRDefault="00F92744">
            <w:pPr>
              <w:pStyle w:val="formtext"/>
              <w:spacing w:before="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Fecha de Modificación:</w:t>
            </w:r>
          </w:p>
        </w:tc>
        <w:tc>
          <w:tcPr>
            <w:tcW w:w="2790" w:type="dxa"/>
            <w:tcBorders>
              <w:left w:val="nil"/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</w:p>
        </w:tc>
      </w:tr>
      <w:tr w:rsidR="00F92744" w:rsidRPr="00872548">
        <w:tc>
          <w:tcPr>
            <w:tcW w:w="2268" w:type="dxa"/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Preparado por: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  <w:r w:rsidRPr="00872548">
              <w:rPr>
                <w:rFonts w:ascii="Calibri" w:hAnsi="Calibri"/>
                <w:b w:val="0"/>
                <w:i w:val="0"/>
                <w:lang w:val="es-PE"/>
              </w:rPr>
              <w:t xml:space="preserve">Alex Pérez, Jorge Rodríguez, Javier </w:t>
            </w:r>
            <w:proofErr w:type="spellStart"/>
            <w:r w:rsidRPr="00872548">
              <w:rPr>
                <w:rFonts w:ascii="Calibri" w:hAnsi="Calibri"/>
                <w:b w:val="0"/>
                <w:i w:val="0"/>
                <w:lang w:val="es-PE"/>
              </w:rPr>
              <w:t>Añaños</w:t>
            </w:r>
            <w:proofErr w:type="spellEnd"/>
            <w:r w:rsidRPr="00872548">
              <w:rPr>
                <w:rFonts w:ascii="Calibri" w:hAnsi="Calibri"/>
                <w:b w:val="0"/>
                <w:i w:val="0"/>
                <w:lang w:val="es-PE"/>
              </w:rPr>
              <w:t xml:space="preserve">  </w:t>
            </w:r>
          </w:p>
        </w:tc>
        <w:tc>
          <w:tcPr>
            <w:tcW w:w="2160" w:type="dxa"/>
            <w:tcBorders>
              <w:left w:val="nil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i w:val="0"/>
                <w:lang w:val="es-PE"/>
              </w:rPr>
            </w:pPr>
            <w:r w:rsidRPr="00872548">
              <w:rPr>
                <w:rFonts w:ascii="Calibri" w:hAnsi="Calibri"/>
                <w:i w:val="0"/>
                <w:lang w:val="es-PE"/>
              </w:rPr>
              <w:t>Autorizado por: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92744" w:rsidRPr="00872548" w:rsidRDefault="00F92744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  <w:lang w:val="es-PE"/>
              </w:rPr>
            </w:pPr>
          </w:p>
        </w:tc>
      </w:tr>
    </w:tbl>
    <w:p w:rsidR="00310B80" w:rsidRPr="00872548" w:rsidRDefault="00310B80">
      <w:pPr>
        <w:spacing w:before="40" w:after="40" w:line="120" w:lineRule="auto"/>
        <w:rPr>
          <w:rFonts w:ascii="Calibri" w:hAnsi="Calibri"/>
          <w:sz w:val="22"/>
          <w:lang w:val="es-PE"/>
        </w:rPr>
      </w:pPr>
    </w:p>
    <w:p w:rsidR="00310B80" w:rsidRPr="00872548" w:rsidRDefault="00310B80">
      <w:pPr>
        <w:pStyle w:val="SectionHeading"/>
        <w:spacing w:before="0" w:after="0"/>
        <w:ind w:firstLine="0"/>
        <w:rPr>
          <w:rFonts w:ascii="Calibri" w:hAnsi="Calibri"/>
          <w:sz w:val="28"/>
          <w:lang w:val="es-PE"/>
        </w:rPr>
      </w:pPr>
      <w:r w:rsidRPr="00872548">
        <w:rPr>
          <w:rFonts w:ascii="Calibri" w:hAnsi="Calibri"/>
          <w:color w:val="FF0000"/>
          <w:sz w:val="28"/>
          <w:lang w:val="es-PE"/>
        </w:rPr>
        <w:t>B.</w:t>
      </w:r>
      <w:r w:rsidRPr="00872548">
        <w:rPr>
          <w:rFonts w:ascii="Calibri" w:hAnsi="Calibri"/>
          <w:color w:val="FF0000"/>
          <w:sz w:val="28"/>
          <w:lang w:val="es-PE"/>
        </w:rPr>
        <w:tab/>
      </w:r>
      <w:r w:rsidR="005A7A4C" w:rsidRPr="00872548">
        <w:rPr>
          <w:rFonts w:ascii="Calibri" w:hAnsi="Calibri"/>
          <w:color w:val="FF0000"/>
          <w:sz w:val="28"/>
          <w:lang w:val="es-PE"/>
        </w:rPr>
        <w:t xml:space="preserve">Propósito </w:t>
      </w:r>
      <w:proofErr w:type="spellStart"/>
      <w:r w:rsidR="005A7A4C" w:rsidRPr="00872548">
        <w:rPr>
          <w:rFonts w:ascii="Calibri" w:hAnsi="Calibri"/>
          <w:color w:val="FF0000"/>
          <w:sz w:val="28"/>
          <w:lang w:val="es-PE"/>
        </w:rPr>
        <w:t>ó</w:t>
      </w:r>
      <w:proofErr w:type="spellEnd"/>
      <w:r w:rsidR="005A7A4C" w:rsidRPr="00872548">
        <w:rPr>
          <w:rFonts w:ascii="Calibri" w:hAnsi="Calibri"/>
          <w:color w:val="FF0000"/>
          <w:sz w:val="28"/>
          <w:lang w:val="es-PE"/>
        </w:rPr>
        <w:t xml:space="preserve"> la justificación del proyecto </w:t>
      </w:r>
      <w:r w:rsidRPr="00872548">
        <w:rPr>
          <w:rFonts w:ascii="Calibri" w:hAnsi="Calibri"/>
          <w:color w:val="FF0000"/>
          <w:sz w:val="28"/>
          <w:lang w:val="es-PE"/>
        </w:rPr>
        <w:t xml:space="preserve"> (</w:t>
      </w:r>
      <w:r w:rsidR="00EE5D79" w:rsidRPr="00872548">
        <w:rPr>
          <w:rFonts w:ascii="Calibri" w:hAnsi="Calibri"/>
          <w:color w:val="FF0000"/>
          <w:sz w:val="28"/>
          <w:lang w:val="es-PE"/>
        </w:rPr>
        <w:t>n</w:t>
      </w:r>
      <w:r w:rsidRPr="00872548">
        <w:rPr>
          <w:rFonts w:ascii="Calibri" w:hAnsi="Calibri"/>
          <w:color w:val="FF0000"/>
          <w:sz w:val="28"/>
          <w:lang w:val="es-PE"/>
        </w:rPr>
        <w:t>ecesidad la cual será satisfecha por el producto</w:t>
      </w:r>
      <w:r w:rsidRPr="00872548">
        <w:rPr>
          <w:rFonts w:ascii="Calibri" w:hAnsi="Calibri"/>
          <w:sz w:val="28"/>
          <w:lang w:val="es-PE"/>
        </w:rPr>
        <w:t xml:space="preserve"> </w:t>
      </w:r>
      <w:r w:rsidRPr="00872548">
        <w:rPr>
          <w:rFonts w:ascii="Calibri" w:hAnsi="Calibri"/>
          <w:color w:val="FF0000"/>
          <w:sz w:val="28"/>
          <w:lang w:val="es-PE"/>
        </w:rPr>
        <w:t>del proyecto)</w:t>
      </w:r>
    </w:p>
    <w:p w:rsidR="00310B80" w:rsidRPr="00872548" w:rsidRDefault="00310B80">
      <w:pPr>
        <w:pStyle w:val="Textoindependiente2"/>
        <w:rPr>
          <w:rFonts w:ascii="Calibri" w:hAnsi="Calibri"/>
          <w:lang w:val="es-PE"/>
        </w:rPr>
      </w:pPr>
    </w:p>
    <w:p w:rsidR="00C37478" w:rsidRPr="00872548" w:rsidRDefault="00C37478" w:rsidP="00B91B3A">
      <w:pPr>
        <w:pStyle w:val="MTemaNormal"/>
        <w:spacing w:after="0"/>
        <w:ind w:left="0"/>
        <w:rPr>
          <w:rFonts w:ascii="Calibri" w:hAnsi="Calibri"/>
          <w:szCs w:val="20"/>
        </w:rPr>
      </w:pPr>
      <w:r w:rsidRPr="00872548">
        <w:rPr>
          <w:rFonts w:ascii="Calibri" w:hAnsi="Calibri"/>
          <w:szCs w:val="20"/>
        </w:rPr>
        <w:t>El proceso de los Trámites Documentarios en la Escuela de Posgrado de la Universidad Ricardo Palma actualmente  genera una serie de problemas organizacionales.</w:t>
      </w:r>
    </w:p>
    <w:p w:rsidR="00C37478" w:rsidRPr="00872548" w:rsidRDefault="00C37478" w:rsidP="00B91B3A">
      <w:pPr>
        <w:pStyle w:val="MTemaNormal"/>
        <w:spacing w:after="0"/>
        <w:ind w:left="0"/>
        <w:rPr>
          <w:rFonts w:ascii="Calibri" w:hAnsi="Calibri"/>
          <w:szCs w:val="20"/>
        </w:rPr>
      </w:pPr>
    </w:p>
    <w:p w:rsidR="00C37478" w:rsidRPr="00872548" w:rsidRDefault="00C37478" w:rsidP="00B91B3A">
      <w:pPr>
        <w:pStyle w:val="MTemaNormal"/>
        <w:spacing w:after="0"/>
        <w:ind w:left="0"/>
        <w:rPr>
          <w:rFonts w:ascii="Calibri" w:hAnsi="Calibri"/>
          <w:szCs w:val="20"/>
        </w:rPr>
      </w:pPr>
      <w:r w:rsidRPr="00872548">
        <w:rPr>
          <w:rFonts w:ascii="Calibri" w:hAnsi="Calibri"/>
          <w:szCs w:val="20"/>
        </w:rPr>
        <w:t>Los documentos tanto externos como internos tardan demasiado tiempo en ser atendidos y muchas veces las personas interesadas reciben información desactualizada sobre el estado de la tramitación de sus solicitudes.</w:t>
      </w:r>
    </w:p>
    <w:p w:rsidR="00C37478" w:rsidRPr="00872548" w:rsidRDefault="00C37478" w:rsidP="00C37478">
      <w:pPr>
        <w:pStyle w:val="MTemaNormal"/>
        <w:ind w:left="0"/>
        <w:rPr>
          <w:rFonts w:ascii="Calibri" w:hAnsi="Calibri"/>
          <w:szCs w:val="20"/>
        </w:rPr>
      </w:pPr>
      <w:r w:rsidRPr="00872548">
        <w:rPr>
          <w:rFonts w:ascii="Calibri" w:hAnsi="Calibri"/>
          <w:szCs w:val="20"/>
        </w:rPr>
        <w:t>Además se ha reportado casos de extravíos de documentación lo que ocasiona más demora en las atenciones de los mismos.</w:t>
      </w:r>
    </w:p>
    <w:p w:rsidR="00310B80" w:rsidRPr="00872548" w:rsidRDefault="005A7A4C">
      <w:pPr>
        <w:pStyle w:val="Textoindependiente2"/>
        <w:rPr>
          <w:rFonts w:ascii="Calibri" w:hAnsi="Calibri"/>
          <w:i w:val="0"/>
          <w:sz w:val="22"/>
          <w:lang w:val="es-PE"/>
        </w:rPr>
      </w:pPr>
      <w:r w:rsidRPr="00872548">
        <w:rPr>
          <w:rFonts w:ascii="Calibri" w:hAnsi="Calibri"/>
          <w:i w:val="0"/>
          <w:sz w:val="22"/>
          <w:lang w:val="es-PE"/>
        </w:rPr>
        <w:tab/>
      </w:r>
    </w:p>
    <w:p w:rsidR="00310B80" w:rsidRPr="00872548" w:rsidRDefault="00310B80" w:rsidP="00EE5D79">
      <w:pPr>
        <w:pStyle w:val="SectionHeading"/>
        <w:numPr>
          <w:ilvl w:val="0"/>
          <w:numId w:val="41"/>
        </w:numPr>
        <w:spacing w:before="0" w:after="0"/>
        <w:rPr>
          <w:rFonts w:ascii="Calibri" w:hAnsi="Calibri"/>
          <w:color w:val="FF0000"/>
          <w:sz w:val="28"/>
          <w:lang w:val="es-PE"/>
        </w:rPr>
      </w:pPr>
      <w:r w:rsidRPr="00872548">
        <w:rPr>
          <w:rFonts w:ascii="Calibri" w:hAnsi="Calibri"/>
          <w:color w:val="FF0000"/>
          <w:sz w:val="28"/>
          <w:lang w:val="es-PE"/>
        </w:rPr>
        <w:t>Objetivo</w:t>
      </w:r>
      <w:r w:rsidR="005A7A4C" w:rsidRPr="00872548">
        <w:rPr>
          <w:rFonts w:ascii="Calibri" w:hAnsi="Calibri"/>
          <w:color w:val="FF0000"/>
          <w:sz w:val="28"/>
          <w:lang w:val="es-PE"/>
        </w:rPr>
        <w:t>s</w:t>
      </w:r>
      <w:r w:rsidRPr="00872548">
        <w:rPr>
          <w:rFonts w:ascii="Calibri" w:hAnsi="Calibri"/>
          <w:color w:val="FF0000"/>
          <w:sz w:val="28"/>
          <w:lang w:val="es-PE"/>
        </w:rPr>
        <w:t xml:space="preserve"> del Proyecto</w:t>
      </w:r>
      <w:r w:rsidR="00EE5D79" w:rsidRPr="00872548">
        <w:rPr>
          <w:rFonts w:ascii="Calibri" w:hAnsi="Calibri"/>
          <w:color w:val="FF0000"/>
          <w:sz w:val="28"/>
          <w:lang w:val="es-PE"/>
        </w:rPr>
        <w:t xml:space="preserve"> (  Específicos, Medibles,  Alcanzable, </w:t>
      </w:r>
      <w:r w:rsidR="00DA01BC" w:rsidRPr="00872548">
        <w:rPr>
          <w:rFonts w:ascii="Calibri" w:hAnsi="Calibri"/>
          <w:color w:val="FF0000"/>
          <w:sz w:val="28"/>
          <w:lang w:val="es-PE"/>
        </w:rPr>
        <w:t xml:space="preserve"> Desafiante</w:t>
      </w:r>
      <w:r w:rsidR="00EE5D79" w:rsidRPr="00872548">
        <w:rPr>
          <w:rFonts w:ascii="Calibri" w:hAnsi="Calibri"/>
          <w:color w:val="FF0000"/>
          <w:sz w:val="28"/>
          <w:lang w:val="es-PE"/>
        </w:rPr>
        <w:t xml:space="preserve">, Asociado al tiempo) </w:t>
      </w: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5A7A4C" w:rsidRPr="001600AA">
        <w:trPr>
          <w:trHeight w:val="510"/>
        </w:trPr>
        <w:tc>
          <w:tcPr>
            <w:tcW w:w="11023" w:type="dxa"/>
          </w:tcPr>
          <w:p w:rsidR="005A7A4C" w:rsidRPr="00872548" w:rsidRDefault="00C37478" w:rsidP="00C37478">
            <w:pPr>
              <w:keepLines/>
              <w:spacing w:line="240" w:lineRule="exact"/>
              <w:ind w:left="567" w:firstLine="141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>Aumentar la eficiencia  en la gestión de Trámites Documentarios</w:t>
            </w:r>
          </w:p>
        </w:tc>
      </w:tr>
      <w:tr w:rsidR="00FD5C46" w:rsidRPr="001600AA">
        <w:tc>
          <w:tcPr>
            <w:tcW w:w="11023" w:type="dxa"/>
          </w:tcPr>
          <w:p w:rsidR="00FD5C46" w:rsidRPr="00872548" w:rsidRDefault="00C37478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 xml:space="preserve">  Aumentar el control de atención de toda la documentación en un 40%</w:t>
            </w:r>
          </w:p>
          <w:p w:rsidR="00D51EB0" w:rsidRPr="00872548" w:rsidRDefault="00D51EB0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</w:p>
        </w:tc>
      </w:tr>
      <w:tr w:rsidR="005A7A4C" w:rsidRPr="001600AA">
        <w:tc>
          <w:tcPr>
            <w:tcW w:w="11023" w:type="dxa"/>
          </w:tcPr>
          <w:p w:rsidR="005A7A4C" w:rsidRPr="00872548" w:rsidRDefault="00C37478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ab/>
            </w:r>
            <w:r w:rsidR="00672AAA" w:rsidRPr="00872548">
              <w:rPr>
                <w:rFonts w:ascii="Calibri" w:hAnsi="Calibri"/>
                <w:sz w:val="20"/>
                <w:lang w:val="es-PE"/>
              </w:rPr>
              <w:t>Disminuir la pé</w:t>
            </w:r>
            <w:r w:rsidRPr="00872548">
              <w:rPr>
                <w:rFonts w:ascii="Calibri" w:hAnsi="Calibri"/>
                <w:sz w:val="20"/>
                <w:lang w:val="es-PE"/>
              </w:rPr>
              <w:t>rdida de documentos en un 60%</w:t>
            </w:r>
          </w:p>
          <w:p w:rsidR="005A7A4C" w:rsidRPr="00872548" w:rsidRDefault="005A7A4C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  <w:tr w:rsidR="005A7A4C" w:rsidRPr="001600AA">
        <w:tc>
          <w:tcPr>
            <w:tcW w:w="11023" w:type="dxa"/>
          </w:tcPr>
          <w:p w:rsidR="005A7A4C" w:rsidRPr="00872548" w:rsidRDefault="00C37478" w:rsidP="00D51EB0">
            <w:pPr>
              <w:keepLines/>
              <w:spacing w:line="240" w:lineRule="exact"/>
              <w:ind w:left="567"/>
              <w:jc w:val="both"/>
              <w:rPr>
                <w:rFonts w:ascii="Calibri" w:hAnsi="Calibri"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ab/>
              <w:t>Disminuir el tiempo de  consultas de un Trámite Documentario en un 50%</w:t>
            </w:r>
          </w:p>
          <w:p w:rsidR="005A7A4C" w:rsidRPr="00872548" w:rsidRDefault="005A7A4C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</w:tbl>
    <w:p w:rsidR="00310B80" w:rsidRPr="00872548" w:rsidRDefault="00310B80">
      <w:pPr>
        <w:pStyle w:val="MainSectionText"/>
        <w:spacing w:before="0" w:after="0"/>
        <w:rPr>
          <w:rFonts w:ascii="Calibri" w:hAnsi="Calibri"/>
          <w:noProof w:val="0"/>
          <w:lang w:val="es-PE"/>
        </w:rPr>
      </w:pPr>
    </w:p>
    <w:p w:rsidR="00310B80" w:rsidRPr="00872548" w:rsidRDefault="00310B80">
      <w:pPr>
        <w:pStyle w:val="MainSectionText"/>
        <w:spacing w:before="0" w:after="0"/>
        <w:rPr>
          <w:rFonts w:ascii="Calibri" w:hAnsi="Calibri"/>
          <w:noProof w:val="0"/>
          <w:lang w:val="es-PE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PE"/>
        </w:rPr>
      </w:pPr>
      <w:r w:rsidRPr="00872548">
        <w:rPr>
          <w:rFonts w:ascii="Calibri" w:hAnsi="Calibri"/>
          <w:sz w:val="28"/>
          <w:lang w:val="es-PE"/>
        </w:rPr>
        <w:t>D</w:t>
      </w:r>
      <w:r w:rsidR="00310B80" w:rsidRPr="00872548">
        <w:rPr>
          <w:rFonts w:ascii="Calibri" w:hAnsi="Calibri"/>
          <w:sz w:val="28"/>
          <w:lang w:val="es-PE"/>
        </w:rPr>
        <w:t>.</w:t>
      </w:r>
      <w:r w:rsidR="00310B80" w:rsidRPr="00872548">
        <w:rPr>
          <w:rFonts w:ascii="Calibri" w:hAnsi="Calibri"/>
          <w:sz w:val="28"/>
          <w:lang w:val="es-PE"/>
        </w:rPr>
        <w:tab/>
      </w:r>
      <w:r w:rsidRPr="00872548">
        <w:rPr>
          <w:rFonts w:ascii="Calibri" w:hAnsi="Calibri"/>
          <w:sz w:val="28"/>
          <w:lang w:val="es-PE"/>
        </w:rPr>
        <w:t>Descripción del Proyecto Alto Nivel</w:t>
      </w:r>
    </w:p>
    <w:p w:rsidR="00310B80" w:rsidRPr="00872548" w:rsidRDefault="00310B80">
      <w:pPr>
        <w:pStyle w:val="Textoindependiente2"/>
        <w:rPr>
          <w:rFonts w:ascii="Calibri" w:hAnsi="Calibri"/>
          <w:i w:val="0"/>
          <w:sz w:val="22"/>
          <w:lang w:val="es-ES"/>
        </w:rPr>
      </w:pPr>
    </w:p>
    <w:p w:rsidR="00310B80" w:rsidRPr="00872548" w:rsidRDefault="00E06A4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PE"/>
        </w:rPr>
        <w:t xml:space="preserve">* </w:t>
      </w:r>
      <w:r w:rsidR="008B27AF" w:rsidRPr="00872548">
        <w:rPr>
          <w:rFonts w:ascii="Calibri" w:hAnsi="Calibri"/>
          <w:b/>
          <w:i w:val="0"/>
          <w:color w:val="FF0000"/>
          <w:sz w:val="20"/>
          <w:lang w:val="es-PE"/>
        </w:rPr>
        <w:t>Descripción del Producto / Servicio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ES"/>
        </w:rPr>
        <w:t xml:space="preserve"> del 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Proyecto</w:t>
      </w:r>
      <w:r w:rsidR="008B27AF" w:rsidRPr="00872548">
        <w:rPr>
          <w:rFonts w:ascii="Calibri" w:hAnsi="Calibri"/>
          <w:b/>
          <w:i w:val="0"/>
          <w:color w:val="FF0000"/>
          <w:sz w:val="20"/>
          <w:lang w:val="es-ES"/>
        </w:rPr>
        <w:t>: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0"/>
          <w:lang w:val="es-ES"/>
        </w:rPr>
      </w:pPr>
    </w:p>
    <w:p w:rsidR="00223D15" w:rsidRPr="00872548" w:rsidRDefault="00223D15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El sistema permitirá manejar los trámites documentarios, los datos de  usuario, la seguridad y generará reportes. </w:t>
      </w:r>
    </w:p>
    <w:p w:rsidR="00223D15" w:rsidRPr="00872548" w:rsidRDefault="00223D15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Para los trámites documentarios se  tendrán las siguientes funcionalidades: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>Registrar Trámite Documentario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>Consultar Trámite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Consultar Área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Registrar Informe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Consultar Requisitos de Trámite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Actualizar Estado de Trámite </w:t>
      </w:r>
    </w:p>
    <w:p w:rsidR="00223D15" w:rsidRPr="00872548" w:rsidRDefault="00223D15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Para los datos de usuario se  tendrán las siguientes funcionalidades: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Registrar Usuario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 xml:space="preserve">Buscar Usuario 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223D15" w:rsidRPr="00872548">
        <w:rPr>
          <w:rFonts w:ascii="Calibri" w:hAnsi="Calibri"/>
          <w:i w:val="0"/>
          <w:sz w:val="20"/>
          <w:lang w:val="es-PE"/>
        </w:rPr>
        <w:t>Mantener usuario</w:t>
      </w:r>
    </w:p>
    <w:p w:rsidR="00223D15" w:rsidRPr="00872548" w:rsidRDefault="002A48B6" w:rsidP="00223D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lastRenderedPageBreak/>
        <w:t>Finalmente se generarán y consultarán reportes y validará el acceso de usuarios al sistema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E06A4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>*</w:t>
      </w:r>
      <w:r w:rsidR="00E50C61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Descripción de las </w:t>
      </w: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</w:t>
      </w:r>
      <w:r w:rsidR="004B12C4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Fases </w:t>
      </w:r>
      <w:proofErr w:type="spellStart"/>
      <w:r w:rsidR="004B12C4" w:rsidRPr="00872548">
        <w:rPr>
          <w:rFonts w:ascii="Calibri" w:hAnsi="Calibri"/>
          <w:b/>
          <w:i w:val="0"/>
          <w:color w:val="FF0000"/>
          <w:sz w:val="20"/>
          <w:lang w:val="es-PE"/>
        </w:rPr>
        <w:t>ó</w:t>
      </w:r>
      <w:proofErr w:type="spellEnd"/>
      <w:r w:rsidR="004B12C4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</w:t>
      </w:r>
      <w:r w:rsidR="008B27AF" w:rsidRPr="00872548">
        <w:rPr>
          <w:rFonts w:ascii="Calibri" w:hAnsi="Calibri"/>
          <w:b/>
          <w:i w:val="0"/>
          <w:color w:val="FF0000"/>
          <w:sz w:val="20"/>
          <w:lang w:val="es-PE"/>
        </w:rPr>
        <w:t>Etapas del Proyecto:</w:t>
      </w:r>
    </w:p>
    <w:p w:rsidR="00E458D5" w:rsidRPr="00872548" w:rsidRDefault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color w:val="FF0000"/>
          <w:sz w:val="20"/>
          <w:lang w:val="es-PE"/>
        </w:rPr>
      </w:pPr>
    </w:p>
    <w:p w:rsidR="00310B80" w:rsidRPr="00872548" w:rsidRDefault="002A48B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El proyecto se ha dividido en las siguientes fases:</w:t>
      </w:r>
    </w:p>
    <w:p w:rsidR="00135BC1" w:rsidRPr="00872548" w:rsidRDefault="002A48B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Inicio, que contiene</w:t>
      </w:r>
      <w:r w:rsidR="00135BC1" w:rsidRPr="00872548">
        <w:rPr>
          <w:rFonts w:ascii="Calibri" w:hAnsi="Calibri"/>
          <w:i w:val="0"/>
          <w:sz w:val="20"/>
          <w:lang w:val="es-PE"/>
        </w:rPr>
        <w:t xml:space="preserve"> el modelado del negocio, la captura de requisitos y el análisis y diseño preliminar</w:t>
      </w:r>
    </w:p>
    <w:p w:rsidR="0087256C" w:rsidRPr="00872548" w:rsidRDefault="00135BC1" w:rsidP="0087256C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Elaboración</w:t>
      </w:r>
      <w:r w:rsidR="0087256C" w:rsidRPr="00872548">
        <w:rPr>
          <w:rFonts w:ascii="Calibri" w:hAnsi="Calibri"/>
          <w:i w:val="0"/>
          <w:sz w:val="20"/>
          <w:lang w:val="es-PE"/>
        </w:rPr>
        <w:t>, en donde un una iteración se completará el análisis y diseño, implementación y prueba del núcleo central con los casos de uso: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Consultar Requisitos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Registrar tramite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Gestionar tramite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Registrar requisitos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Gestionar requisitos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Registrar Informe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Gestionar informes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Validar usuario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Registrar usuarios</w:t>
      </w:r>
    </w:p>
    <w:p w:rsidR="001600AA" w:rsidRPr="001600AA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Gestionar usuarios</w:t>
      </w:r>
    </w:p>
    <w:p w:rsidR="00310B80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1600AA">
        <w:rPr>
          <w:rFonts w:ascii="Calibri" w:hAnsi="Calibri"/>
          <w:i w:val="0"/>
          <w:sz w:val="20"/>
          <w:lang w:val="es-PE"/>
        </w:rPr>
        <w:t>Consultar reportes</w:t>
      </w:r>
    </w:p>
    <w:p w:rsidR="001600AA" w:rsidRPr="00872548" w:rsidRDefault="001600AA" w:rsidP="001600A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ES"/>
        </w:rPr>
      </w:pPr>
    </w:p>
    <w:p w:rsidR="00310B80" w:rsidRPr="00872548" w:rsidRDefault="00E06A4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* </w:t>
      </w:r>
      <w:proofErr w:type="spellStart"/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Stakeholders</w:t>
      </w:r>
      <w:proofErr w:type="spellEnd"/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claves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  <w:r w:rsidR="00310B80" w:rsidRPr="00872548">
        <w:rPr>
          <w:rFonts w:ascii="Calibri" w:hAnsi="Calibri"/>
          <w:b/>
          <w:color w:val="FF0000"/>
          <w:sz w:val="20"/>
          <w:lang w:val="es-PE"/>
        </w:rPr>
        <w:t xml:space="preserve">  </w:t>
      </w:r>
    </w:p>
    <w:p w:rsidR="00E458D5" w:rsidRPr="00872548" w:rsidRDefault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PE"/>
        </w:rPr>
      </w:pPr>
    </w:p>
    <w:p w:rsidR="00310B80" w:rsidRPr="00872548" w:rsidRDefault="00A221C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Director de la Escuela de Posgrado</w:t>
      </w:r>
    </w:p>
    <w:p w:rsidR="00A221CA" w:rsidRPr="00872548" w:rsidRDefault="00A221C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Secretario académico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PE"/>
        </w:rPr>
      </w:pPr>
    </w:p>
    <w:p w:rsidR="004D0515" w:rsidRPr="00872548" w:rsidRDefault="00E06A47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* 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Suposiciones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 </w:t>
      </w:r>
      <w:r w:rsidR="00310B80" w:rsidRPr="00872548">
        <w:rPr>
          <w:rFonts w:ascii="Calibri" w:hAnsi="Calibri"/>
          <w:color w:val="FF0000"/>
          <w:sz w:val="20"/>
          <w:lang w:val="es-PE"/>
        </w:rPr>
        <w:t xml:space="preserve"> </w:t>
      </w:r>
      <w:r w:rsidR="004D0515" w:rsidRPr="00872548">
        <w:rPr>
          <w:rFonts w:ascii="Calibri" w:hAnsi="Calibri"/>
          <w:color w:val="FF0000"/>
          <w:sz w:val="20"/>
          <w:lang w:val="es-PE"/>
        </w:rPr>
        <w:t xml:space="preserve"> </w:t>
      </w:r>
    </w:p>
    <w:p w:rsidR="00E458D5" w:rsidRPr="00872548" w:rsidRDefault="00E458D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FF0000"/>
          <w:sz w:val="20"/>
          <w:lang w:val="es-PE"/>
        </w:rPr>
      </w:pP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La organización cuenta con infraestructura tecnológica  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La organización cuenta con licencias de servidor 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El personal está calificado para el mantenimiento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 El patrocinador aportará con su conocimiento de la organización y los procesos en el desarrollo exitoso de la Implementación, asimismo participará de las coordinaciones, toma de decisiones y verificación de la ejecución de las acciones en el proyecto </w:t>
      </w:r>
    </w:p>
    <w:p w:rsidR="004D0515" w:rsidRPr="00872548" w:rsidRDefault="004D0515" w:rsidP="004D051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La organización permitirá tener acceso a sus instalaciones físicas    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B91B3A" w:rsidRPr="00872548" w:rsidRDefault="00E06A47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color w:val="FF000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 xml:space="preserve">* </w:t>
      </w:r>
      <w:r w:rsidR="00310B80" w:rsidRPr="00872548">
        <w:rPr>
          <w:rFonts w:ascii="Calibri" w:hAnsi="Calibri"/>
          <w:b/>
          <w:i w:val="0"/>
          <w:color w:val="FF0000"/>
          <w:sz w:val="20"/>
          <w:lang w:val="es-PE"/>
        </w:rPr>
        <w:t>Restricciones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  <w:r w:rsidR="00B91B3A" w:rsidRPr="00872548">
        <w:rPr>
          <w:rFonts w:ascii="Calibri" w:hAnsi="Calibri"/>
          <w:i w:val="0"/>
          <w:color w:val="FF0000"/>
          <w:sz w:val="20"/>
          <w:lang w:val="es-PE"/>
        </w:rPr>
        <w:t xml:space="preserve"> </w:t>
      </w:r>
    </w:p>
    <w:p w:rsidR="00E458D5" w:rsidRPr="00872548" w:rsidRDefault="00E458D5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color w:val="FF0000"/>
          <w:sz w:val="20"/>
          <w:lang w:val="es-PE"/>
        </w:rPr>
      </w:pP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Patrones de programación </w:t>
      </w:r>
      <w:proofErr w:type="spellStart"/>
      <w:r w:rsidRPr="00872548">
        <w:rPr>
          <w:rFonts w:ascii="Calibri" w:hAnsi="Calibri"/>
          <w:i w:val="0"/>
          <w:sz w:val="20"/>
          <w:lang w:val="es-PE"/>
        </w:rPr>
        <w:t>Struts</w:t>
      </w:r>
      <w:proofErr w:type="spellEnd"/>
      <w:ins w:id="0" w:author="Cibertec " w:date="2010-05-24T22:37:00Z">
        <w:r w:rsidRPr="00872548">
          <w:rPr>
            <w:rFonts w:ascii="Calibri" w:hAnsi="Calibri"/>
            <w:i w:val="0"/>
            <w:sz w:val="20"/>
            <w:lang w:val="es-PE"/>
          </w:rPr>
          <w:t xml:space="preserve"> </w:t>
        </w:r>
      </w:ins>
      <w:r w:rsidRPr="00872548">
        <w:rPr>
          <w:rFonts w:ascii="Calibri" w:hAnsi="Calibri"/>
          <w:i w:val="0"/>
          <w:sz w:val="20"/>
          <w:lang w:val="es-PE"/>
        </w:rPr>
        <w:t xml:space="preserve">2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Tiempo 80 días calendario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Motor de base de datos </w:t>
      </w:r>
      <w:proofErr w:type="spellStart"/>
      <w:r w:rsidRPr="00872548">
        <w:rPr>
          <w:rFonts w:ascii="Calibri" w:hAnsi="Calibri"/>
          <w:i w:val="0"/>
          <w:sz w:val="20"/>
          <w:lang w:val="es-PE"/>
        </w:rPr>
        <w:t>MySQL</w:t>
      </w:r>
      <w:proofErr w:type="spellEnd"/>
      <w:r w:rsidRPr="00872548">
        <w:rPr>
          <w:rFonts w:ascii="Calibri" w:hAnsi="Calibri"/>
          <w:i w:val="0"/>
          <w:sz w:val="20"/>
          <w:lang w:val="es-PE"/>
        </w:rPr>
        <w:t xml:space="preserve"> 5.0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Lenguaje de programación Java J2EE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Implementación en todo tipo de navegador </w:t>
      </w:r>
    </w:p>
    <w:p w:rsidR="00B91B3A" w:rsidRPr="00872548" w:rsidRDefault="00B91B3A" w:rsidP="00B91B3A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- Implementación en Linux y Windows sistema operativo</w:t>
      </w:r>
    </w:p>
    <w:p w:rsidR="00B547B5" w:rsidRPr="00872548" w:rsidRDefault="00B547B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E458D5" w:rsidRPr="00872548" w:rsidRDefault="009679AD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b/>
          <w:i w:val="0"/>
          <w:color w:val="FF0000"/>
          <w:sz w:val="20"/>
          <w:lang w:val="es-PE"/>
        </w:rPr>
        <w:t>* Riesgos</w:t>
      </w:r>
      <w:r w:rsidR="00E458D5" w:rsidRPr="00872548">
        <w:rPr>
          <w:rFonts w:ascii="Calibri" w:hAnsi="Calibri"/>
          <w:b/>
          <w:i w:val="0"/>
          <w:color w:val="FF0000"/>
          <w:sz w:val="20"/>
          <w:lang w:val="es-PE"/>
        </w:rPr>
        <w:t>:</w:t>
      </w:r>
    </w:p>
    <w:p w:rsidR="00E458D5" w:rsidRPr="00872548" w:rsidRDefault="007B215D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 </w:t>
      </w:r>
      <w:r w:rsidR="00E458D5" w:rsidRPr="00872548">
        <w:rPr>
          <w:rFonts w:ascii="Calibri" w:hAnsi="Calibri"/>
          <w:i w:val="0"/>
          <w:sz w:val="20"/>
          <w:lang w:val="es-PE"/>
        </w:rPr>
        <w:t xml:space="preserve"> 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1. La estimación del tamaño del software puede ser significativamente baja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2. La estimación del software en números de programas, archivos y transacción  puede ser significativamente baja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3. El tamaño de la base de datos creada o empleada por el software puede ser significativamente baja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4. Es razonable la fecha límite de entrega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5. Satisfacción del usuario final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6. El cliente cambiará los requisitos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7. Participación del cliente en reuniones  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8. Disponibilidad de herramientas de análisis y diseño 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9. Formación adecuada del personal</w:t>
      </w:r>
    </w:p>
    <w:p w:rsidR="00E458D5" w:rsidRPr="00872548" w:rsidRDefault="00E458D5" w:rsidP="00E458D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bookmarkStart w:id="1" w:name="_GoBack"/>
      <w:bookmarkEnd w:id="1"/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ES"/>
        </w:rPr>
      </w:pPr>
      <w:r w:rsidRPr="00872548">
        <w:rPr>
          <w:rFonts w:ascii="Calibri" w:hAnsi="Calibri"/>
          <w:sz w:val="28"/>
          <w:lang w:val="es-ES"/>
        </w:rPr>
        <w:lastRenderedPageBreak/>
        <w:t>E</w:t>
      </w:r>
      <w:r w:rsidR="00310B80" w:rsidRPr="00872548">
        <w:rPr>
          <w:rFonts w:ascii="Calibri" w:hAnsi="Calibri"/>
          <w:sz w:val="28"/>
          <w:lang w:val="es-ES"/>
        </w:rPr>
        <w:t>.</w:t>
      </w:r>
      <w:r w:rsidR="00310B80" w:rsidRPr="00872548">
        <w:rPr>
          <w:rFonts w:ascii="Calibri" w:hAnsi="Calibri"/>
          <w:sz w:val="28"/>
          <w:lang w:val="es-ES"/>
        </w:rPr>
        <w:tab/>
        <w:t>Factores Críticos de Éxito del Proyecto</w:t>
      </w:r>
    </w:p>
    <w:p w:rsidR="00310B80" w:rsidRPr="00872548" w:rsidRDefault="00310B80">
      <w:pPr>
        <w:pStyle w:val="Textoindependiente2"/>
        <w:rPr>
          <w:rFonts w:ascii="Calibri" w:hAnsi="Calibri"/>
          <w:i w:val="0"/>
          <w:sz w:val="22"/>
          <w:lang w:val="es-ES"/>
        </w:rPr>
      </w:pPr>
    </w:p>
    <w:p w:rsidR="00E458D5" w:rsidRPr="00872548" w:rsidRDefault="002E117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E458D5" w:rsidRPr="00872548">
        <w:rPr>
          <w:rFonts w:ascii="Calibri" w:hAnsi="Calibri"/>
          <w:i w:val="0"/>
          <w:sz w:val="20"/>
          <w:lang w:val="es-PE"/>
        </w:rPr>
        <w:t>Que la aplicación cumpla con los requisitos funcionales y no funcionales.</w:t>
      </w:r>
    </w:p>
    <w:p w:rsidR="00310B80" w:rsidRPr="00872548" w:rsidRDefault="002E117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- </w:t>
      </w:r>
      <w:r w:rsidR="00E458D5" w:rsidRPr="00872548">
        <w:rPr>
          <w:rFonts w:ascii="Calibri" w:hAnsi="Calibri"/>
          <w:i w:val="0"/>
          <w:sz w:val="20"/>
          <w:lang w:val="es-PE"/>
        </w:rPr>
        <w:t>Que la gestión del proyecto permita terminar el proyecto a tiempo y con los costos estimados.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 </w:t>
      </w: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PE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ES"/>
        </w:rPr>
      </w:pPr>
      <w:r w:rsidRPr="00872548">
        <w:rPr>
          <w:rFonts w:ascii="Calibri" w:hAnsi="Calibri"/>
          <w:sz w:val="28"/>
          <w:lang w:val="es-ES"/>
        </w:rPr>
        <w:t>F</w:t>
      </w:r>
      <w:r w:rsidR="00310B80" w:rsidRPr="00872548">
        <w:rPr>
          <w:rFonts w:ascii="Calibri" w:hAnsi="Calibri"/>
          <w:sz w:val="28"/>
          <w:lang w:val="es-ES"/>
        </w:rPr>
        <w:t>.</w:t>
      </w:r>
      <w:r w:rsidR="00310B80" w:rsidRPr="00872548">
        <w:rPr>
          <w:rFonts w:ascii="Calibri" w:hAnsi="Calibri"/>
          <w:sz w:val="28"/>
          <w:lang w:val="es-ES"/>
        </w:rPr>
        <w:tab/>
        <w:t>Planeamiento Inicial del Proyecto al alto nivel</w:t>
      </w:r>
    </w:p>
    <w:p w:rsidR="00310B80" w:rsidRPr="00872548" w:rsidRDefault="00310B80">
      <w:pPr>
        <w:pStyle w:val="Textoindependiente2"/>
        <w:rPr>
          <w:rFonts w:ascii="Calibri" w:hAnsi="Calibri"/>
          <w:i w:val="0"/>
          <w:sz w:val="22"/>
          <w:lang w:val="es-ES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ES"/>
        </w:rPr>
        <w:t>Estimación de recursos requeridos:</w:t>
      </w:r>
    </w:p>
    <w:p w:rsidR="00FD5C46" w:rsidRPr="00872548" w:rsidRDefault="00D777C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Un 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Líder del proyecto, </w:t>
      </w:r>
      <w:r w:rsidRPr="00872548">
        <w:rPr>
          <w:rFonts w:ascii="Calibri" w:hAnsi="Calibri"/>
          <w:i w:val="0"/>
          <w:sz w:val="20"/>
          <w:lang w:val="es-PE"/>
        </w:rPr>
        <w:t xml:space="preserve">un 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Analista desarrollador </w:t>
      </w:r>
      <w:r w:rsidRPr="00872548">
        <w:rPr>
          <w:rFonts w:ascii="Calibri" w:hAnsi="Calibri"/>
          <w:i w:val="0"/>
          <w:sz w:val="20"/>
          <w:lang w:val="es-PE"/>
        </w:rPr>
        <w:t>y un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 Ing. de configuración</w:t>
      </w:r>
    </w:p>
    <w:p w:rsidR="00FD5C46" w:rsidRPr="00872548" w:rsidRDefault="00FD5C4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PE"/>
        </w:rPr>
      </w:pPr>
      <w:r w:rsidRPr="00872548">
        <w:rPr>
          <w:rFonts w:ascii="Calibri" w:hAnsi="Calibri"/>
          <w:b/>
          <w:i w:val="0"/>
          <w:sz w:val="20"/>
          <w:lang w:val="es-PE"/>
        </w:rPr>
        <w:t>Costo Estimado del Proyecto:</w:t>
      </w:r>
    </w:p>
    <w:p w:rsidR="00B236DF" w:rsidRPr="00872548" w:rsidRDefault="00B236DF" w:rsidP="00B236D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Líder del proyecto, </w:t>
      </w:r>
      <w:r w:rsidR="00DD452F" w:rsidRPr="00872548">
        <w:rPr>
          <w:rFonts w:ascii="Calibri" w:hAnsi="Calibri"/>
          <w:i w:val="0"/>
          <w:sz w:val="20"/>
          <w:lang w:val="es-PE"/>
        </w:rPr>
        <w:t>S/. 5,000 mensual</w:t>
      </w:r>
    </w:p>
    <w:p w:rsidR="00B236DF" w:rsidRPr="00872548" w:rsidRDefault="00B236DF" w:rsidP="00B236D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Analista desarrollador</w:t>
      </w:r>
      <w:r w:rsidR="00DD452F" w:rsidRPr="00872548">
        <w:rPr>
          <w:rFonts w:ascii="Calibri" w:hAnsi="Calibri"/>
          <w:i w:val="0"/>
          <w:sz w:val="20"/>
          <w:lang w:val="es-PE"/>
        </w:rPr>
        <w:t>, S/. 3,500 mensual</w:t>
      </w:r>
    </w:p>
    <w:p w:rsidR="00B236DF" w:rsidRPr="00872548" w:rsidRDefault="00B236DF" w:rsidP="00B236D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Ing. de configuración</w:t>
      </w:r>
      <w:r w:rsidR="00DD452F" w:rsidRPr="00872548">
        <w:rPr>
          <w:rFonts w:ascii="Calibri" w:hAnsi="Calibri"/>
          <w:i w:val="0"/>
          <w:sz w:val="20"/>
          <w:lang w:val="es-PE"/>
        </w:rPr>
        <w:t>, S/. 2,500 mensual</w:t>
      </w:r>
    </w:p>
    <w:p w:rsidR="00310B80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PE"/>
        </w:rPr>
      </w:pPr>
      <w:r w:rsidRPr="00872548">
        <w:rPr>
          <w:rFonts w:ascii="Calibri" w:hAnsi="Calibri"/>
          <w:b/>
          <w:i w:val="0"/>
          <w:sz w:val="20"/>
          <w:lang w:val="es-PE"/>
        </w:rPr>
        <w:t>Total mensual S/. 11,000 x 4 meses, Total S/. 44,000</w:t>
      </w:r>
    </w:p>
    <w:p w:rsidR="00FD5C46" w:rsidRPr="00872548" w:rsidRDefault="00FD5C4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ES"/>
        </w:rPr>
      </w:pPr>
    </w:p>
    <w:p w:rsidR="00310B80" w:rsidRPr="00872548" w:rsidRDefault="004B12C4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 w:val="0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ES"/>
        </w:rPr>
        <w:t>Riesgos de alto nivel:</w:t>
      </w:r>
    </w:p>
    <w:p w:rsidR="00DD452F" w:rsidRPr="00872548" w:rsidRDefault="00DD452F" w:rsidP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1. La estimación del tamaño del software puede ser significativamente baja  </w:t>
      </w:r>
    </w:p>
    <w:p w:rsidR="00DD452F" w:rsidRPr="00872548" w:rsidRDefault="00DD452F" w:rsidP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2. La estimación del software en números de programas, archivos y transacción  puede ser significativamente baja   </w:t>
      </w:r>
    </w:p>
    <w:p w:rsidR="00310B80" w:rsidRPr="00872548" w:rsidRDefault="00DD452F" w:rsidP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ES"/>
        </w:rPr>
      </w:pPr>
      <w:r w:rsidRPr="00872548">
        <w:rPr>
          <w:rFonts w:ascii="Calibri" w:hAnsi="Calibri"/>
          <w:i w:val="0"/>
          <w:sz w:val="20"/>
          <w:lang w:val="es-PE"/>
        </w:rPr>
        <w:t>3. El tamaño de la base de datos creada o empleada por el software puede ser significativamente</w:t>
      </w:r>
    </w:p>
    <w:p w:rsidR="00FD5C46" w:rsidRPr="00872548" w:rsidRDefault="00FD5C46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ES"/>
        </w:rPr>
      </w:pPr>
    </w:p>
    <w:p w:rsidR="00310B80" w:rsidRPr="00872548" w:rsidRDefault="001640E2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0"/>
          <w:lang w:val="es-ES"/>
        </w:rPr>
      </w:pPr>
      <w:r w:rsidRPr="00872548">
        <w:rPr>
          <w:rFonts w:ascii="Calibri" w:hAnsi="Calibri"/>
          <w:b/>
          <w:i w:val="0"/>
          <w:sz w:val="20"/>
          <w:lang w:val="es-ES"/>
        </w:rPr>
        <w:t xml:space="preserve">Hitos del proyecto: </w:t>
      </w:r>
      <w:r w:rsidR="00310B80" w:rsidRPr="00872548">
        <w:rPr>
          <w:rFonts w:ascii="Calibri" w:hAnsi="Calibri"/>
          <w:sz w:val="20"/>
          <w:lang w:val="es-ES"/>
        </w:rPr>
        <w:t xml:space="preserve"> 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ES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Fecha de inicio:</w:t>
      </w:r>
      <w:r w:rsidR="00DD452F" w:rsidRPr="00872548">
        <w:rPr>
          <w:rFonts w:ascii="Calibri" w:hAnsi="Calibri"/>
          <w:i w:val="0"/>
          <w:sz w:val="20"/>
          <w:lang w:val="es-PE"/>
        </w:rPr>
        <w:t xml:space="preserve"> 24 de Agosto de 2013</w:t>
      </w:r>
    </w:p>
    <w:p w:rsidR="00310B80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Hito 1 terminación de fase de Inicio</w:t>
      </w:r>
    </w:p>
    <w:p w:rsidR="00DD452F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Hito 2</w:t>
      </w:r>
      <w:r w:rsidR="002E1175" w:rsidRPr="00872548">
        <w:rPr>
          <w:rFonts w:ascii="Calibri" w:hAnsi="Calibri"/>
          <w:i w:val="0"/>
          <w:sz w:val="20"/>
          <w:lang w:val="es-PE"/>
        </w:rPr>
        <w:t xml:space="preserve"> </w:t>
      </w:r>
      <w:proofErr w:type="gramStart"/>
      <w:r w:rsidRPr="00872548">
        <w:rPr>
          <w:rFonts w:ascii="Calibri" w:hAnsi="Calibri"/>
          <w:i w:val="0"/>
          <w:sz w:val="20"/>
          <w:lang w:val="es-PE"/>
        </w:rPr>
        <w:t>terminación</w:t>
      </w:r>
      <w:proofErr w:type="gramEnd"/>
      <w:r w:rsidRPr="00872548">
        <w:rPr>
          <w:rFonts w:ascii="Calibri" w:hAnsi="Calibri"/>
          <w:i w:val="0"/>
          <w:sz w:val="20"/>
          <w:lang w:val="es-PE"/>
        </w:rPr>
        <w:t xml:space="preserve"> de fase de Elaboración</w:t>
      </w:r>
    </w:p>
    <w:p w:rsidR="00DD452F" w:rsidRPr="00872548" w:rsidRDefault="00DD452F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Hito 3 </w:t>
      </w:r>
      <w:proofErr w:type="gramStart"/>
      <w:r w:rsidRPr="00872548">
        <w:rPr>
          <w:rFonts w:ascii="Calibri" w:hAnsi="Calibri"/>
          <w:i w:val="0"/>
          <w:sz w:val="20"/>
          <w:lang w:val="es-PE"/>
        </w:rPr>
        <w:t>terminación</w:t>
      </w:r>
      <w:proofErr w:type="gramEnd"/>
      <w:r w:rsidRPr="00872548">
        <w:rPr>
          <w:rFonts w:ascii="Calibri" w:hAnsi="Calibri"/>
          <w:i w:val="0"/>
          <w:sz w:val="20"/>
          <w:lang w:val="es-PE"/>
        </w:rPr>
        <w:t xml:space="preserve"> de fase de </w:t>
      </w:r>
      <w:r w:rsidR="002E1175" w:rsidRPr="00872548">
        <w:rPr>
          <w:rFonts w:ascii="Calibri" w:hAnsi="Calibri"/>
          <w:i w:val="0"/>
          <w:sz w:val="20"/>
          <w:lang w:val="es-PE"/>
        </w:rPr>
        <w:t>Construcción</w:t>
      </w:r>
    </w:p>
    <w:p w:rsidR="002E1175" w:rsidRPr="00872548" w:rsidRDefault="002E1175" w:rsidP="002E117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 xml:space="preserve">Hito 4 </w:t>
      </w:r>
      <w:proofErr w:type="gramStart"/>
      <w:r w:rsidRPr="00872548">
        <w:rPr>
          <w:rFonts w:ascii="Calibri" w:hAnsi="Calibri"/>
          <w:i w:val="0"/>
          <w:sz w:val="20"/>
          <w:lang w:val="es-PE"/>
        </w:rPr>
        <w:t>terminación</w:t>
      </w:r>
      <w:proofErr w:type="gramEnd"/>
      <w:r w:rsidRPr="00872548">
        <w:rPr>
          <w:rFonts w:ascii="Calibri" w:hAnsi="Calibri"/>
          <w:i w:val="0"/>
          <w:sz w:val="20"/>
          <w:lang w:val="es-PE"/>
        </w:rPr>
        <w:t xml:space="preserve"> de fase de Transición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Fecha de término:</w:t>
      </w:r>
      <w:r w:rsidR="00DD452F" w:rsidRPr="00872548">
        <w:rPr>
          <w:rFonts w:ascii="Calibri" w:hAnsi="Calibri"/>
          <w:i w:val="0"/>
          <w:sz w:val="20"/>
          <w:lang w:val="es-PE"/>
        </w:rPr>
        <w:t xml:space="preserve"> 30 de Noviembre de 2013</w:t>
      </w: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ES"/>
        </w:rPr>
      </w:pPr>
    </w:p>
    <w:p w:rsidR="00FD5C46" w:rsidRPr="00872548" w:rsidRDefault="00FD5C46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ES"/>
        </w:rPr>
      </w:pPr>
    </w:p>
    <w:p w:rsidR="00310B80" w:rsidRPr="00872548" w:rsidRDefault="00310B80">
      <w:pPr>
        <w:pStyle w:val="TDC3"/>
        <w:tabs>
          <w:tab w:val="clear" w:pos="6480"/>
        </w:tabs>
        <w:spacing w:after="0" w:line="240" w:lineRule="auto"/>
        <w:rPr>
          <w:rFonts w:ascii="Calibri" w:hAnsi="Calibri"/>
          <w:sz w:val="22"/>
          <w:lang w:val="es-ES"/>
        </w:rPr>
      </w:pPr>
    </w:p>
    <w:p w:rsidR="00310B80" w:rsidRPr="00872548" w:rsidRDefault="001640E2">
      <w:pPr>
        <w:pStyle w:val="SectionHeading"/>
        <w:spacing w:before="0" w:after="0"/>
        <w:ind w:firstLine="0"/>
        <w:rPr>
          <w:rFonts w:ascii="Calibri" w:hAnsi="Calibri"/>
          <w:sz w:val="28"/>
          <w:lang w:val="es-ES"/>
        </w:rPr>
      </w:pPr>
      <w:r w:rsidRPr="00872548">
        <w:rPr>
          <w:rFonts w:ascii="Calibri" w:hAnsi="Calibri"/>
          <w:sz w:val="28"/>
          <w:lang w:val="es-ES"/>
        </w:rPr>
        <w:t>G</w:t>
      </w:r>
      <w:r w:rsidR="00310B80" w:rsidRPr="00872548">
        <w:rPr>
          <w:rFonts w:ascii="Calibri" w:hAnsi="Calibri"/>
          <w:sz w:val="28"/>
          <w:lang w:val="es-ES"/>
        </w:rPr>
        <w:t>.</w:t>
      </w:r>
      <w:r w:rsidR="00310B80" w:rsidRPr="00872548">
        <w:rPr>
          <w:rFonts w:ascii="Calibri" w:hAnsi="Calibri"/>
          <w:sz w:val="28"/>
          <w:lang w:val="es-ES"/>
        </w:rPr>
        <w:tab/>
        <w:t>Autoridad del Proyecto</w:t>
      </w:r>
    </w:p>
    <w:p w:rsidR="00310B80" w:rsidRPr="00872548" w:rsidRDefault="00310B80">
      <w:pPr>
        <w:pStyle w:val="Instructions"/>
        <w:rPr>
          <w:rFonts w:ascii="Calibri" w:hAnsi="Calibri"/>
          <w:lang w:val="es-ES"/>
        </w:rPr>
      </w:pPr>
    </w:p>
    <w:p w:rsidR="00310B80" w:rsidRPr="00872548" w:rsidRDefault="00FD5C46">
      <w:pPr>
        <w:pStyle w:val="Ttulo2"/>
        <w:numPr>
          <w:ilvl w:val="0"/>
          <w:numId w:val="22"/>
        </w:numPr>
        <w:rPr>
          <w:rFonts w:ascii="Calibri" w:hAnsi="Calibri"/>
          <w:color w:val="FF0000"/>
          <w:sz w:val="24"/>
          <w:lang w:val="es-PE"/>
        </w:rPr>
      </w:pPr>
      <w:bookmarkStart w:id="2" w:name="_Toc426256584"/>
      <w:bookmarkStart w:id="3" w:name="_Toc430754628"/>
      <w:bookmarkStart w:id="4" w:name="_Toc431118471"/>
      <w:bookmarkStart w:id="5" w:name="_Toc432583711"/>
      <w:r w:rsidRPr="00872548">
        <w:rPr>
          <w:rFonts w:ascii="Calibri" w:hAnsi="Calibri"/>
          <w:color w:val="FF0000"/>
          <w:sz w:val="24"/>
          <w:lang w:val="es-PE"/>
        </w:rPr>
        <w:t xml:space="preserve">Nivel de autoridad del </w:t>
      </w:r>
      <w:r w:rsidR="00371BC7" w:rsidRPr="00872548">
        <w:rPr>
          <w:rFonts w:ascii="Calibri" w:hAnsi="Calibri"/>
          <w:color w:val="FF0000"/>
          <w:sz w:val="24"/>
          <w:lang w:val="es-PE"/>
        </w:rPr>
        <w:t>Líder</w:t>
      </w:r>
      <w:r w:rsidRPr="00872548">
        <w:rPr>
          <w:rFonts w:ascii="Calibri" w:hAnsi="Calibri"/>
          <w:color w:val="FF0000"/>
          <w:sz w:val="24"/>
          <w:lang w:val="es-PE"/>
        </w:rPr>
        <w:t xml:space="preserve"> del Proyecto</w:t>
      </w:r>
      <w:bookmarkEnd w:id="2"/>
      <w:bookmarkEnd w:id="3"/>
      <w:bookmarkEnd w:id="4"/>
      <w:bookmarkEnd w:id="5"/>
    </w:p>
    <w:p w:rsidR="00AD21D4" w:rsidRPr="00872548" w:rsidRDefault="00371BC7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Lidera al equipo y está al nivel del Secretario académico</w:t>
      </w:r>
      <w:r w:rsidR="00B236DF" w:rsidRPr="00872548">
        <w:rPr>
          <w:rFonts w:ascii="Calibri" w:hAnsi="Calibri"/>
          <w:i w:val="0"/>
          <w:sz w:val="20"/>
          <w:lang w:val="es-PE"/>
        </w:rPr>
        <w:t xml:space="preserve"> de la UPG.</w:t>
      </w:r>
    </w:p>
    <w:p w:rsidR="00AD21D4" w:rsidRPr="00872548" w:rsidRDefault="00AD21D4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ES"/>
        </w:rPr>
      </w:pPr>
    </w:p>
    <w:p w:rsidR="00310B80" w:rsidRPr="00872548" w:rsidRDefault="00310B80">
      <w:pPr>
        <w:rPr>
          <w:rFonts w:ascii="Calibri" w:hAnsi="Calibri"/>
          <w:lang w:val="es-ES"/>
        </w:rPr>
      </w:pPr>
    </w:p>
    <w:p w:rsidR="00310B80" w:rsidRPr="00872548" w:rsidRDefault="00371BC7">
      <w:pPr>
        <w:pStyle w:val="Ttulo2"/>
        <w:numPr>
          <w:ilvl w:val="0"/>
          <w:numId w:val="23"/>
        </w:numPr>
        <w:rPr>
          <w:rFonts w:ascii="Calibri" w:hAnsi="Calibri"/>
          <w:sz w:val="24"/>
          <w:lang w:val="es-PE"/>
        </w:rPr>
      </w:pPr>
      <w:r w:rsidRPr="00872548">
        <w:rPr>
          <w:rFonts w:ascii="Calibri" w:hAnsi="Calibri"/>
          <w:sz w:val="24"/>
          <w:lang w:val="es-PE"/>
        </w:rPr>
        <w:t>Líder</w:t>
      </w:r>
      <w:r w:rsidR="00310B80" w:rsidRPr="00872548">
        <w:rPr>
          <w:rFonts w:ascii="Calibri" w:hAnsi="Calibri"/>
          <w:sz w:val="24"/>
          <w:lang w:val="es-PE"/>
        </w:rPr>
        <w:t xml:space="preserve"> del proyecto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  <w:r w:rsidRPr="00872548">
        <w:rPr>
          <w:rFonts w:ascii="Calibri" w:hAnsi="Calibri"/>
          <w:i w:val="0"/>
          <w:sz w:val="20"/>
          <w:lang w:val="es-PE"/>
        </w:rPr>
        <w:t>Nombre:</w:t>
      </w:r>
      <w:r w:rsidR="00AD21D4" w:rsidRPr="00872548">
        <w:rPr>
          <w:rFonts w:ascii="Calibri" w:hAnsi="Calibri"/>
          <w:i w:val="0"/>
          <w:sz w:val="20"/>
          <w:lang w:val="es-PE"/>
        </w:rPr>
        <w:t xml:space="preserve"> </w:t>
      </w:r>
      <w:r w:rsidR="00371BC7" w:rsidRPr="00872548">
        <w:rPr>
          <w:rFonts w:ascii="Calibri" w:hAnsi="Calibri"/>
          <w:i w:val="0"/>
          <w:sz w:val="20"/>
          <w:lang w:val="es-PE"/>
        </w:rPr>
        <w:t>Jorge Rodríguez</w:t>
      </w:r>
    </w:p>
    <w:p w:rsidR="00310B80" w:rsidRPr="00872548" w:rsidRDefault="00310B8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 w:val="0"/>
          <w:sz w:val="20"/>
          <w:lang w:val="es-PE"/>
        </w:rPr>
      </w:pP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p w:rsidR="00310B80" w:rsidRPr="00872548" w:rsidRDefault="00310B80">
      <w:pPr>
        <w:pStyle w:val="TDC2"/>
        <w:rPr>
          <w:rFonts w:ascii="Calibri" w:hAnsi="Calibri"/>
          <w:lang w:val="es-PE"/>
        </w:rPr>
      </w:pPr>
    </w:p>
    <w:p w:rsidR="00310B80" w:rsidRPr="00872548" w:rsidRDefault="001640E2">
      <w:pPr>
        <w:pStyle w:val="TDC2"/>
        <w:rPr>
          <w:rFonts w:ascii="Calibri" w:hAnsi="Calibri"/>
          <w:lang w:val="es-PE"/>
        </w:rPr>
      </w:pPr>
      <w:r w:rsidRPr="00872548">
        <w:rPr>
          <w:rFonts w:ascii="Calibri" w:hAnsi="Calibri"/>
          <w:lang w:val="es-PE"/>
        </w:rPr>
        <w:t>H</w:t>
      </w:r>
      <w:r w:rsidR="00310B80" w:rsidRPr="00872548">
        <w:rPr>
          <w:rFonts w:ascii="Calibri" w:hAnsi="Calibri"/>
          <w:lang w:val="es-PE"/>
        </w:rPr>
        <w:t>.</w:t>
      </w:r>
      <w:r w:rsidR="00310B80" w:rsidRPr="00872548">
        <w:rPr>
          <w:rFonts w:ascii="Calibri" w:hAnsi="Calibri"/>
          <w:lang w:val="es-PE"/>
        </w:rPr>
        <w:tab/>
      </w:r>
      <w:r w:rsidRPr="00872548">
        <w:rPr>
          <w:rFonts w:ascii="Calibri" w:hAnsi="Calibri"/>
          <w:lang w:val="es-PE"/>
        </w:rPr>
        <w:t>Requisitos de aprobación del Proyecto</w:t>
      </w:r>
    </w:p>
    <w:p w:rsidR="00310B80" w:rsidRPr="00872548" w:rsidRDefault="00310B80">
      <w:pPr>
        <w:pStyle w:val="Instructions"/>
        <w:rPr>
          <w:rFonts w:ascii="Calibri" w:hAnsi="Calibri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670"/>
      </w:tblGrid>
      <w:tr w:rsidR="00310B80" w:rsidRPr="001600AA">
        <w:tc>
          <w:tcPr>
            <w:tcW w:w="5328" w:type="dxa"/>
          </w:tcPr>
          <w:p w:rsidR="00310B80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b/>
                <w:sz w:val="20"/>
                <w:lang w:val="es-PE"/>
              </w:rPr>
              <w:t>¿Qué constituye el éxito del proyecto?</w:t>
            </w:r>
          </w:p>
          <w:p w:rsidR="00FD5C46" w:rsidRPr="00872548" w:rsidRDefault="00316401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>El nivel de terminación y funcionalidad adecuada</w:t>
            </w:r>
          </w:p>
          <w:p w:rsidR="00FD5C46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</w:p>
        </w:tc>
        <w:tc>
          <w:tcPr>
            <w:tcW w:w="5670" w:type="dxa"/>
          </w:tcPr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  <w:tr w:rsidR="00310B80" w:rsidRPr="00872548">
        <w:tc>
          <w:tcPr>
            <w:tcW w:w="5328" w:type="dxa"/>
          </w:tcPr>
          <w:p w:rsidR="00310B80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b/>
                <w:sz w:val="20"/>
                <w:lang w:val="es-PE"/>
              </w:rPr>
              <w:t>¿Quién decide si el proyecto es exitoso?</w:t>
            </w:r>
          </w:p>
          <w:p w:rsidR="00FD5C46" w:rsidRPr="00872548" w:rsidRDefault="00371BC7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lastRenderedPageBreak/>
              <w:t>El Secretario Académico</w:t>
            </w:r>
          </w:p>
          <w:p w:rsidR="00FD5C46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</w:p>
        </w:tc>
        <w:tc>
          <w:tcPr>
            <w:tcW w:w="5670" w:type="dxa"/>
          </w:tcPr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  <w:tr w:rsidR="00310B80" w:rsidRPr="001600AA">
        <w:tc>
          <w:tcPr>
            <w:tcW w:w="5328" w:type="dxa"/>
          </w:tcPr>
          <w:p w:rsidR="00310B80" w:rsidRPr="00872548" w:rsidRDefault="00FD5C46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b/>
                <w:sz w:val="20"/>
                <w:lang w:val="es-PE"/>
              </w:rPr>
              <w:lastRenderedPageBreak/>
              <w:t>¿Quién firma la aprobación del Proyecto?</w:t>
            </w:r>
          </w:p>
          <w:p w:rsidR="00FD5C46" w:rsidRPr="00872548" w:rsidRDefault="00371BC7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  <w:r w:rsidRPr="00872548">
              <w:rPr>
                <w:rFonts w:ascii="Calibri" w:hAnsi="Calibri"/>
                <w:sz w:val="20"/>
                <w:lang w:val="es-PE"/>
              </w:rPr>
              <w:t>El director de la Escuela de Posgrado de la URP</w:t>
            </w:r>
          </w:p>
          <w:p w:rsidR="00310B80" w:rsidRPr="00872548" w:rsidRDefault="00310B80">
            <w:pPr>
              <w:ind w:left="0"/>
              <w:rPr>
                <w:rFonts w:ascii="Calibri" w:hAnsi="Calibri"/>
                <w:b/>
                <w:sz w:val="20"/>
                <w:lang w:val="es-PE"/>
              </w:rPr>
            </w:pPr>
          </w:p>
        </w:tc>
        <w:tc>
          <w:tcPr>
            <w:tcW w:w="5670" w:type="dxa"/>
          </w:tcPr>
          <w:p w:rsidR="00310B80" w:rsidRPr="00872548" w:rsidRDefault="00310B80">
            <w:pPr>
              <w:ind w:left="0"/>
              <w:rPr>
                <w:rFonts w:ascii="Calibri" w:hAnsi="Calibri"/>
                <w:sz w:val="20"/>
                <w:lang w:val="es-PE"/>
              </w:rPr>
            </w:pPr>
          </w:p>
        </w:tc>
      </w:tr>
    </w:tbl>
    <w:p w:rsidR="00310B80" w:rsidRPr="00872548" w:rsidRDefault="00310B80">
      <w:pPr>
        <w:rPr>
          <w:rFonts w:ascii="Calibri" w:hAnsi="Calibri"/>
          <w:sz w:val="22"/>
          <w:lang w:val="es-PE"/>
        </w:rPr>
      </w:pPr>
    </w:p>
    <w:p w:rsidR="00310B80" w:rsidRPr="00872548" w:rsidRDefault="00205276">
      <w:pPr>
        <w:pStyle w:val="SectionHeading"/>
        <w:spacing w:before="0" w:after="0"/>
        <w:ind w:firstLine="0"/>
        <w:rPr>
          <w:rFonts w:ascii="Calibri" w:hAnsi="Calibri"/>
          <w:color w:val="FF0000"/>
          <w:sz w:val="28"/>
        </w:rPr>
      </w:pPr>
      <w:r w:rsidRPr="00872548">
        <w:rPr>
          <w:rFonts w:ascii="Calibri" w:hAnsi="Calibri"/>
          <w:color w:val="FF0000"/>
          <w:sz w:val="28"/>
        </w:rPr>
        <w:t>I</w:t>
      </w:r>
      <w:r w:rsidR="00310B80" w:rsidRPr="00872548">
        <w:rPr>
          <w:rFonts w:ascii="Calibri" w:hAnsi="Calibri"/>
          <w:color w:val="FF0000"/>
          <w:sz w:val="28"/>
        </w:rPr>
        <w:t>.</w:t>
      </w:r>
      <w:r w:rsidR="00310B80" w:rsidRPr="00872548">
        <w:rPr>
          <w:rFonts w:ascii="Calibri" w:hAnsi="Calibri"/>
          <w:color w:val="FF0000"/>
          <w:sz w:val="28"/>
        </w:rPr>
        <w:tab/>
      </w:r>
      <w:proofErr w:type="spellStart"/>
      <w:r w:rsidR="00310B80" w:rsidRPr="00872548">
        <w:rPr>
          <w:rFonts w:ascii="Calibri" w:hAnsi="Calibri"/>
          <w:color w:val="FF0000"/>
          <w:sz w:val="28"/>
        </w:rPr>
        <w:t>Firmas</w:t>
      </w:r>
      <w:proofErr w:type="spellEnd"/>
    </w:p>
    <w:p w:rsidR="00310B80" w:rsidRPr="00872548" w:rsidRDefault="00310B80">
      <w:pPr>
        <w:pStyle w:val="tableheading"/>
        <w:rPr>
          <w:rFonts w:ascii="Calibri" w:hAnsi="Calibri"/>
          <w:sz w:val="22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140"/>
        <w:gridCol w:w="2340"/>
      </w:tblGrid>
      <w:tr w:rsidR="00310B80" w:rsidRPr="00872548">
        <w:tc>
          <w:tcPr>
            <w:tcW w:w="4428" w:type="dxa"/>
            <w:shd w:val="pct20" w:color="000000" w:fill="FFFFFF"/>
          </w:tcPr>
          <w:p w:rsidR="00310B80" w:rsidRPr="00872548" w:rsidRDefault="004E3D76">
            <w:pPr>
              <w:pStyle w:val="tableheading"/>
              <w:jc w:val="center"/>
              <w:rPr>
                <w:rFonts w:ascii="Calibri" w:hAnsi="Calibri"/>
                <w:b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b/>
                <w:i w:val="0"/>
                <w:sz w:val="22"/>
                <w:lang w:val="es-PE"/>
              </w:rPr>
              <w:t>Nombre / Rol</w:t>
            </w:r>
          </w:p>
        </w:tc>
        <w:tc>
          <w:tcPr>
            <w:tcW w:w="4140" w:type="dxa"/>
            <w:shd w:val="pct20" w:color="000000" w:fill="FFFFFF"/>
          </w:tcPr>
          <w:p w:rsidR="00310B80" w:rsidRPr="00872548" w:rsidRDefault="00310B80">
            <w:pPr>
              <w:pStyle w:val="tableheading"/>
              <w:jc w:val="center"/>
              <w:rPr>
                <w:rFonts w:ascii="Calibri" w:hAnsi="Calibri"/>
                <w:b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b/>
                <w:i w:val="0"/>
                <w:sz w:val="22"/>
                <w:lang w:val="es-PE"/>
              </w:rPr>
              <w:t>Firma</w:t>
            </w:r>
          </w:p>
        </w:tc>
        <w:tc>
          <w:tcPr>
            <w:tcW w:w="2340" w:type="dxa"/>
            <w:shd w:val="pct20" w:color="000000" w:fill="FFFFFF"/>
          </w:tcPr>
          <w:p w:rsidR="00310B80" w:rsidRPr="00872548" w:rsidRDefault="00310B80">
            <w:pPr>
              <w:pStyle w:val="tableheading"/>
              <w:jc w:val="center"/>
              <w:rPr>
                <w:rFonts w:ascii="Calibri" w:hAnsi="Calibri"/>
                <w:b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b/>
                <w:i w:val="0"/>
                <w:sz w:val="22"/>
                <w:lang w:val="es-PE"/>
              </w:rPr>
              <w:t>Fecha</w:t>
            </w:r>
          </w:p>
        </w:tc>
      </w:tr>
      <w:tr w:rsidR="00310B80" w:rsidRPr="001600AA">
        <w:tc>
          <w:tcPr>
            <w:tcW w:w="4428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  <w:p w:rsidR="00310B80" w:rsidRPr="00872548" w:rsidRDefault="00B236DF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i w:val="0"/>
                <w:sz w:val="22"/>
                <w:lang w:val="es-PE"/>
              </w:rPr>
              <w:t>Jorge Rodríguez / Líder del proyecto</w:t>
            </w:r>
          </w:p>
        </w:tc>
        <w:tc>
          <w:tcPr>
            <w:tcW w:w="41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  <w:tc>
          <w:tcPr>
            <w:tcW w:w="23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</w:tr>
      <w:tr w:rsidR="00310B80" w:rsidRPr="00872548">
        <w:tc>
          <w:tcPr>
            <w:tcW w:w="4428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  <w:p w:rsidR="00310B80" w:rsidRPr="00872548" w:rsidRDefault="00B236DF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i w:val="0"/>
                <w:sz w:val="22"/>
                <w:lang w:val="es-PE"/>
              </w:rPr>
              <w:t xml:space="preserve">Javier </w:t>
            </w:r>
            <w:proofErr w:type="spellStart"/>
            <w:r w:rsidRPr="00872548">
              <w:rPr>
                <w:rFonts w:ascii="Calibri" w:hAnsi="Calibri"/>
                <w:i w:val="0"/>
                <w:sz w:val="22"/>
                <w:lang w:val="es-PE"/>
              </w:rPr>
              <w:t>Añaños</w:t>
            </w:r>
            <w:proofErr w:type="spellEnd"/>
            <w:r w:rsidRPr="00872548">
              <w:rPr>
                <w:rFonts w:ascii="Calibri" w:hAnsi="Calibri"/>
                <w:i w:val="0"/>
                <w:sz w:val="22"/>
                <w:lang w:val="es-PE"/>
              </w:rPr>
              <w:t xml:space="preserve"> / Analista Diseñador</w:t>
            </w:r>
          </w:p>
        </w:tc>
        <w:tc>
          <w:tcPr>
            <w:tcW w:w="41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  <w:tc>
          <w:tcPr>
            <w:tcW w:w="23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</w:tr>
      <w:tr w:rsidR="00310B80" w:rsidRPr="001600AA">
        <w:tc>
          <w:tcPr>
            <w:tcW w:w="4428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  <w:p w:rsidR="00310B80" w:rsidRPr="00872548" w:rsidRDefault="00B236DF" w:rsidP="00B236DF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  <w:r w:rsidRPr="00872548">
              <w:rPr>
                <w:rFonts w:ascii="Calibri" w:hAnsi="Calibri"/>
                <w:i w:val="0"/>
                <w:sz w:val="22"/>
                <w:lang w:val="es-PE"/>
              </w:rPr>
              <w:t xml:space="preserve">Alex Pérez / </w:t>
            </w:r>
            <w:proofErr w:type="spellStart"/>
            <w:r w:rsidRPr="00872548">
              <w:rPr>
                <w:rFonts w:ascii="Calibri" w:hAnsi="Calibri"/>
                <w:i w:val="0"/>
                <w:sz w:val="22"/>
                <w:lang w:val="es-PE"/>
              </w:rPr>
              <w:t>Ing.Configuración</w:t>
            </w:r>
            <w:proofErr w:type="spellEnd"/>
            <w:r w:rsidRPr="00872548">
              <w:rPr>
                <w:rFonts w:ascii="Calibri" w:hAnsi="Calibri"/>
                <w:i w:val="0"/>
                <w:sz w:val="22"/>
                <w:lang w:val="es-PE"/>
              </w:rPr>
              <w:t xml:space="preserve"> y Desarrollador</w:t>
            </w:r>
          </w:p>
        </w:tc>
        <w:tc>
          <w:tcPr>
            <w:tcW w:w="41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  <w:tc>
          <w:tcPr>
            <w:tcW w:w="2340" w:type="dxa"/>
          </w:tcPr>
          <w:p w:rsidR="00310B80" w:rsidRPr="00872548" w:rsidRDefault="00310B80">
            <w:pPr>
              <w:pStyle w:val="tableheading"/>
              <w:rPr>
                <w:rFonts w:ascii="Calibri" w:hAnsi="Calibri"/>
                <w:i w:val="0"/>
                <w:sz w:val="22"/>
                <w:lang w:val="es-PE"/>
              </w:rPr>
            </w:pPr>
          </w:p>
        </w:tc>
      </w:tr>
    </w:tbl>
    <w:p w:rsidR="00310B80" w:rsidRPr="00872548" w:rsidRDefault="00310B80">
      <w:pPr>
        <w:pStyle w:val="tableheading"/>
        <w:rPr>
          <w:rFonts w:ascii="Calibri" w:hAnsi="Calibri"/>
          <w:lang w:val="es-PE"/>
        </w:rPr>
      </w:pPr>
    </w:p>
    <w:sectPr w:rsidR="00310B80" w:rsidRPr="00872548">
      <w:footerReference w:type="default" r:id="rId8"/>
      <w:type w:val="continuous"/>
      <w:pgSz w:w="12240" w:h="15840" w:code="1"/>
      <w:pgMar w:top="720" w:right="720" w:bottom="1008" w:left="720" w:header="720" w:footer="576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70" w:rsidRDefault="00897070">
      <w:r>
        <w:separator/>
      </w:r>
    </w:p>
  </w:endnote>
  <w:endnote w:type="continuationSeparator" w:id="0">
    <w:p w:rsidR="00897070" w:rsidRDefault="0089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tusWP Typ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401" w:rsidRDefault="00316401">
    <w:pPr>
      <w:pStyle w:val="Piedepgina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</w:tabs>
      <w:ind w:left="0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ab/>
    </w:r>
    <w:proofErr w:type="spellStart"/>
    <w:r>
      <w:rPr>
        <w:rFonts w:ascii="Tahoma" w:hAnsi="Tahoma"/>
        <w:sz w:val="18"/>
      </w:rPr>
      <w:t>Página</w:t>
    </w:r>
    <w:proofErr w:type="spellEnd"/>
    <w:r>
      <w:rPr>
        <w:rFonts w:ascii="Tahoma" w:hAnsi="Tahoma"/>
        <w:sz w:val="18"/>
      </w:rPr>
      <w:t xml:space="preserve"> </w:t>
    </w:r>
    <w:r>
      <w:rPr>
        <w:rStyle w:val="Nmerodepgina"/>
        <w:rFonts w:ascii="Tahoma" w:hAnsi="Tahoma"/>
        <w:b w:val="0"/>
      </w:rPr>
      <w:fldChar w:fldCharType="begin"/>
    </w:r>
    <w:r>
      <w:rPr>
        <w:rStyle w:val="Nmerodepgina"/>
        <w:rFonts w:ascii="Tahoma" w:hAnsi="Tahoma"/>
        <w:b w:val="0"/>
      </w:rPr>
      <w:instrText xml:space="preserve"> PAGE </w:instrText>
    </w:r>
    <w:r>
      <w:rPr>
        <w:rStyle w:val="Nmerodepgina"/>
        <w:rFonts w:ascii="Tahoma" w:hAnsi="Tahoma"/>
        <w:b w:val="0"/>
      </w:rPr>
      <w:fldChar w:fldCharType="separate"/>
    </w:r>
    <w:r w:rsidR="001600AA">
      <w:rPr>
        <w:rStyle w:val="Nmerodepgina"/>
        <w:rFonts w:ascii="Tahoma" w:hAnsi="Tahoma"/>
        <w:b w:val="0"/>
        <w:noProof/>
      </w:rPr>
      <w:t>3</w:t>
    </w:r>
    <w:r>
      <w:rPr>
        <w:rStyle w:val="Nmerodepgina"/>
        <w:rFonts w:ascii="Tahoma" w:hAnsi="Tahoma"/>
        <w:b w:val="0"/>
      </w:rPr>
      <w:fldChar w:fldCharType="end"/>
    </w:r>
    <w:r>
      <w:rPr>
        <w:rFonts w:ascii="Times New Roman" w:hAnsi="Times New Roman"/>
        <w:i/>
        <w:sz w:val="18"/>
      </w:rPr>
      <w:tab/>
    </w:r>
    <w:r>
      <w:rPr>
        <w:rFonts w:ascii="Tahoma" w:hAnsi="Tahoma"/>
        <w:i/>
        <w:sz w:val="18"/>
      </w:rPr>
      <w:t>Project Charter</w:t>
    </w:r>
    <w:r>
      <w:rPr>
        <w:rFonts w:ascii="Times New Roman" w:hAnsi="Times New Roman"/>
        <w:i/>
        <w:sz w:val="18"/>
      </w:rPr>
      <w:t xml:space="preserve"> </w:t>
    </w:r>
    <w:r>
      <w:rPr>
        <w:rFonts w:ascii="Times New Roman" w:hAnsi="Times New Roman"/>
        <w:sz w:val="18"/>
      </w:rPr>
      <w:br/>
    </w:r>
    <w:r>
      <w:rPr>
        <w:rFonts w:ascii="Times New Roman" w:hAnsi="Times New Roman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70" w:rsidRDefault="00897070">
      <w:r>
        <w:separator/>
      </w:r>
    </w:p>
  </w:footnote>
  <w:footnote w:type="continuationSeparator" w:id="0">
    <w:p w:rsidR="00897070" w:rsidRDefault="00897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4870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C61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7E6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3C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44AA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B6F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EA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F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465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109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0B13138"/>
    <w:multiLevelType w:val="singleLevel"/>
    <w:tmpl w:val="E1DA22BA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02AF24DE"/>
    <w:multiLevelType w:val="singleLevel"/>
    <w:tmpl w:val="286868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091765FD"/>
    <w:multiLevelType w:val="singleLevel"/>
    <w:tmpl w:val="C3E0226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0E021C05"/>
    <w:multiLevelType w:val="hybridMultilevel"/>
    <w:tmpl w:val="730CFB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otusWP 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otusWP Typ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otusWP Typ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3C1EDA"/>
    <w:multiLevelType w:val="singleLevel"/>
    <w:tmpl w:val="AE5C76D2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6">
    <w:nsid w:val="232F0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41441ED"/>
    <w:multiLevelType w:val="hybridMultilevel"/>
    <w:tmpl w:val="AC1E83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9D18C0"/>
    <w:multiLevelType w:val="singleLevel"/>
    <w:tmpl w:val="31CA7EC6"/>
    <w:lvl w:ilvl="0">
      <w:start w:val="1"/>
      <w:numFmt w:val="bullet"/>
      <w:pStyle w:val="Listaconvietas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9">
    <w:nsid w:val="26AF4C7F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286D261D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1">
    <w:nsid w:val="2B4C3AD0"/>
    <w:multiLevelType w:val="hybridMultilevel"/>
    <w:tmpl w:val="1876DB4A"/>
    <w:lvl w:ilvl="0" w:tplc="26807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ED3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B0B2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E0A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DA7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74E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620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258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C80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225643"/>
    <w:multiLevelType w:val="hybridMultilevel"/>
    <w:tmpl w:val="1CC63C36"/>
    <w:lvl w:ilvl="0" w:tplc="91AAC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EA9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BEA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03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C9B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BE5F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9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12F2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D06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835CF1"/>
    <w:multiLevelType w:val="singleLevel"/>
    <w:tmpl w:val="C3DEB5C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>
    <w:nsid w:val="2E32021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5">
    <w:nsid w:val="329C3861"/>
    <w:multiLevelType w:val="singleLevel"/>
    <w:tmpl w:val="48149E4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3DD143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3E835C82"/>
    <w:multiLevelType w:val="singleLevel"/>
    <w:tmpl w:val="EACE5E46"/>
    <w:lvl w:ilvl="0">
      <w:start w:val="1"/>
      <w:numFmt w:val="bullet"/>
      <w:pStyle w:val="Listaconvietas"/>
      <w:lvlText w:val="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28">
    <w:nsid w:val="41A16FE9"/>
    <w:multiLevelType w:val="hybridMultilevel"/>
    <w:tmpl w:val="3044EA44"/>
    <w:lvl w:ilvl="0" w:tplc="48D800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39E0F6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668618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FACE49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FA4CD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BF05DC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A2400F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F92E78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E2EF7A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427C5105"/>
    <w:multiLevelType w:val="hybridMultilevel"/>
    <w:tmpl w:val="C598E6CC"/>
    <w:lvl w:ilvl="0" w:tplc="AB0C8CD2">
      <w:start w:val="3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44300B6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1">
    <w:nsid w:val="44FD6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85102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CC2752B"/>
    <w:multiLevelType w:val="singleLevel"/>
    <w:tmpl w:val="9F2CDA28"/>
    <w:lvl w:ilvl="0">
      <w:start w:val="8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>
    <w:nsid w:val="4E1823B5"/>
    <w:multiLevelType w:val="singleLevel"/>
    <w:tmpl w:val="FF1EB898"/>
    <w:lvl w:ilvl="0">
      <w:start w:val="1"/>
      <w:numFmt w:val="bullet"/>
      <w:pStyle w:val="Lista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5">
    <w:nsid w:val="50A10337"/>
    <w:multiLevelType w:val="singleLevel"/>
    <w:tmpl w:val="1D6E744C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5DCB7EB4"/>
    <w:multiLevelType w:val="hybridMultilevel"/>
    <w:tmpl w:val="6BC49DAC"/>
    <w:lvl w:ilvl="0" w:tplc="DD0E13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6A4663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5E12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DD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E65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0AD5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0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D6DF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408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A76B69"/>
    <w:multiLevelType w:val="singleLevel"/>
    <w:tmpl w:val="E32E0B9A"/>
    <w:lvl w:ilvl="0">
      <w:start w:val="1"/>
      <w:numFmt w:val="bullet"/>
      <w:pStyle w:val="Listaconvietas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>
    <w:nsid w:val="60670C58"/>
    <w:multiLevelType w:val="hybridMultilevel"/>
    <w:tmpl w:val="60CCCD60"/>
    <w:lvl w:ilvl="0" w:tplc="D60E6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C52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D0C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4D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244E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56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872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86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E40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672590"/>
    <w:multiLevelType w:val="hybridMultilevel"/>
    <w:tmpl w:val="826E5036"/>
    <w:lvl w:ilvl="0" w:tplc="B4DAA8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C4ED2B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69425B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03CBF0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EA89556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7B141DA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A94D54A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732F01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CB68DEA0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>
    <w:nsid w:val="75CB364C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1">
    <w:nsid w:val="776061D6"/>
    <w:multiLevelType w:val="singleLevel"/>
    <w:tmpl w:val="2A5699B0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2">
    <w:nsid w:val="7B6C2A4B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num w:numId="1">
    <w:abstractNumId w:val="34"/>
  </w:num>
  <w:num w:numId="2">
    <w:abstractNumId w:val="9"/>
  </w:num>
  <w:num w:numId="3">
    <w:abstractNumId w:val="27"/>
  </w:num>
  <w:num w:numId="4">
    <w:abstractNumId w:val="7"/>
  </w:num>
  <w:num w:numId="5">
    <w:abstractNumId w:val="12"/>
  </w:num>
  <w:num w:numId="6">
    <w:abstractNumId w:val="6"/>
  </w:num>
  <w:num w:numId="7">
    <w:abstractNumId w:val="37"/>
  </w:num>
  <w:num w:numId="8">
    <w:abstractNumId w:val="5"/>
  </w:num>
  <w:num w:numId="9">
    <w:abstractNumId w:val="18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78" w:hanging="360"/>
        </w:pPr>
        <w:rPr>
          <w:rFonts w:ascii="Symbol" w:hAnsi="Symbol" w:hint="default"/>
        </w:rPr>
      </w:lvl>
    </w:lvlOverride>
  </w:num>
  <w:num w:numId="17">
    <w:abstractNumId w:val="23"/>
  </w:num>
  <w:num w:numId="18">
    <w:abstractNumId w:val="13"/>
  </w:num>
  <w:num w:numId="19">
    <w:abstractNumId w:val="15"/>
  </w:num>
  <w:num w:numId="20">
    <w:abstractNumId w:val="19"/>
  </w:num>
  <w:num w:numId="21">
    <w:abstractNumId w:val="16"/>
  </w:num>
  <w:num w:numId="22">
    <w:abstractNumId w:val="40"/>
  </w:num>
  <w:num w:numId="23">
    <w:abstractNumId w:val="24"/>
  </w:num>
  <w:num w:numId="24">
    <w:abstractNumId w:val="30"/>
  </w:num>
  <w:num w:numId="25">
    <w:abstractNumId w:val="42"/>
  </w:num>
  <w:num w:numId="26">
    <w:abstractNumId w:val="20"/>
  </w:num>
  <w:num w:numId="27">
    <w:abstractNumId w:val="35"/>
  </w:num>
  <w:num w:numId="28">
    <w:abstractNumId w:val="11"/>
  </w:num>
  <w:num w:numId="29">
    <w:abstractNumId w:val="33"/>
  </w:num>
  <w:num w:numId="30">
    <w:abstractNumId w:val="41"/>
  </w:num>
  <w:num w:numId="31">
    <w:abstractNumId w:val="25"/>
  </w:num>
  <w:num w:numId="32">
    <w:abstractNumId w:val="32"/>
  </w:num>
  <w:num w:numId="33">
    <w:abstractNumId w:val="31"/>
  </w:num>
  <w:num w:numId="34">
    <w:abstractNumId w:val="38"/>
  </w:num>
  <w:num w:numId="35">
    <w:abstractNumId w:val="22"/>
  </w:num>
  <w:num w:numId="36">
    <w:abstractNumId w:val="26"/>
  </w:num>
  <w:num w:numId="37">
    <w:abstractNumId w:val="21"/>
  </w:num>
  <w:num w:numId="38">
    <w:abstractNumId w:val="36"/>
  </w:num>
  <w:num w:numId="39">
    <w:abstractNumId w:val="39"/>
  </w:num>
  <w:num w:numId="40">
    <w:abstractNumId w:val="28"/>
  </w:num>
  <w:num w:numId="41">
    <w:abstractNumId w:val="29"/>
  </w:num>
  <w:num w:numId="42">
    <w:abstractNumId w:val="1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4C"/>
    <w:rsid w:val="000B488B"/>
    <w:rsid w:val="00107AE2"/>
    <w:rsid w:val="00135BC1"/>
    <w:rsid w:val="001600AA"/>
    <w:rsid w:val="001640E2"/>
    <w:rsid w:val="001A3F1C"/>
    <w:rsid w:val="001F7B2E"/>
    <w:rsid w:val="00205276"/>
    <w:rsid w:val="00223D15"/>
    <w:rsid w:val="002A48B6"/>
    <w:rsid w:val="002E1175"/>
    <w:rsid w:val="00310B80"/>
    <w:rsid w:val="00316401"/>
    <w:rsid w:val="00371BC7"/>
    <w:rsid w:val="003A1227"/>
    <w:rsid w:val="004432FA"/>
    <w:rsid w:val="004B12C4"/>
    <w:rsid w:val="004D0515"/>
    <w:rsid w:val="004E3D76"/>
    <w:rsid w:val="005A7A4C"/>
    <w:rsid w:val="00672AAA"/>
    <w:rsid w:val="00722377"/>
    <w:rsid w:val="00751146"/>
    <w:rsid w:val="007B215D"/>
    <w:rsid w:val="007D6BD6"/>
    <w:rsid w:val="00872548"/>
    <w:rsid w:val="0087256C"/>
    <w:rsid w:val="00897070"/>
    <w:rsid w:val="008A7D05"/>
    <w:rsid w:val="008B27AF"/>
    <w:rsid w:val="008D0E50"/>
    <w:rsid w:val="008E3A75"/>
    <w:rsid w:val="009679AD"/>
    <w:rsid w:val="00A221CA"/>
    <w:rsid w:val="00AD21D4"/>
    <w:rsid w:val="00B22404"/>
    <w:rsid w:val="00B236DF"/>
    <w:rsid w:val="00B547B5"/>
    <w:rsid w:val="00B91B3A"/>
    <w:rsid w:val="00C37478"/>
    <w:rsid w:val="00D51EB0"/>
    <w:rsid w:val="00D777C6"/>
    <w:rsid w:val="00DA01BC"/>
    <w:rsid w:val="00DD452F"/>
    <w:rsid w:val="00E06A47"/>
    <w:rsid w:val="00E458D5"/>
    <w:rsid w:val="00E50C61"/>
    <w:rsid w:val="00EE5D79"/>
    <w:rsid w:val="00F13182"/>
    <w:rsid w:val="00F92744"/>
    <w:rsid w:val="00FC317D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val="en-US"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customStyle="1" w:styleId="MTemaNormal">
    <w:name w:val="MTemaNormal"/>
    <w:basedOn w:val="Normal"/>
    <w:rsid w:val="00C37478"/>
    <w:pPr>
      <w:spacing w:after="60"/>
      <w:ind w:left="567"/>
      <w:jc w:val="both"/>
    </w:pPr>
    <w:rPr>
      <w:rFonts w:ascii="Verdana" w:hAnsi="Verdana" w:cs="Arial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val="en-US"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  <w:style w:type="paragraph" w:customStyle="1" w:styleId="MTemaNormal">
    <w:name w:val="MTemaNormal"/>
    <w:basedOn w:val="Normal"/>
    <w:rsid w:val="00C37478"/>
    <w:pPr>
      <w:spacing w:after="60"/>
      <w:ind w:left="567"/>
      <w:jc w:val="both"/>
    </w:pPr>
    <w:rPr>
      <w:rFonts w:ascii="Verdana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MM\May%202001%20Version%20Info\PM%20Templates%20May%202001\PMM03_Project_Charter_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PMM03_Project_Charter_01.dot</Template>
  <TotalTime>2</TotalTime>
  <Pages>4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- ADP</vt:lpstr>
    </vt:vector>
  </TitlesOfParts>
  <Company>Home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ADP</dc:title>
  <dc:creator>Roger Vargas</dc:creator>
  <cp:lastModifiedBy>Jorge</cp:lastModifiedBy>
  <cp:revision>3</cp:revision>
  <cp:lastPrinted>2004-05-07T00:40:00Z</cp:lastPrinted>
  <dcterms:created xsi:type="dcterms:W3CDTF">2013-09-10T08:20:00Z</dcterms:created>
  <dcterms:modified xsi:type="dcterms:W3CDTF">2013-09-28T07:51:00Z</dcterms:modified>
</cp:coreProperties>
</file>